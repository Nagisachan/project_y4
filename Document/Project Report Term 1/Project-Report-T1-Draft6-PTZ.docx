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F82" w:rsidRPr="006B49C3" w:rsidRDefault="00A95BFE" w:rsidP="00A95BF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>โครงการระบบจัดหมวดหมู่องค์ความรู้แบบอัตโนมัติเพื่อพัฒนาการเรียนการสอน</w:t>
      </w:r>
    </w:p>
    <w:p w:rsidR="00A95BFE" w:rsidRPr="006B49C3" w:rsidRDefault="00A964B6" w:rsidP="00A95BF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</w:rPr>
        <w:t>2559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>03</w:t>
      </w:r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>นายศุภณัฐ ทัตตินาพานิช</w:t>
      </w:r>
      <w:r w:rsidRPr="006B49C3">
        <w:rPr>
          <w:rFonts w:ascii="TH SarabunPSK" w:hAnsi="TH SarabunPSK" w:cs="TH SarabunPSK"/>
          <w:sz w:val="32"/>
          <w:szCs w:val="32"/>
        </w:rPr>
        <w:t>,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ณัฐ</w:t>
      </w:r>
      <w:r w:rsidRPr="006B49C3">
        <w:rPr>
          <w:rFonts w:ascii="TH SarabunPSK" w:hAnsi="TH SarabunPSK" w:cs="TH SarabunPSK"/>
          <w:sz w:val="32"/>
          <w:szCs w:val="32"/>
        </w:rPr>
        <w:t>,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B49C3">
        <w:rPr>
          <w:rFonts w:ascii="TH SarabunPSK" w:hAnsi="TH SarabunPSK" w:cs="TH SarabunPSK"/>
          <w:sz w:val="32"/>
          <w:szCs w:val="32"/>
        </w:rPr>
        <w:t xml:space="preserve">56070501053, </w:t>
      </w:r>
      <w:hyperlink r:id="rId8" w:history="1">
        <w:r w:rsidRPr="006B49C3">
          <w:rPr>
            <w:rStyle w:val="Hyperlink"/>
            <w:rFonts w:ascii="TH SarabunPSK" w:hAnsi="TH SarabunPSK" w:cs="TH SarabunPSK"/>
            <w:sz w:val="32"/>
            <w:szCs w:val="32"/>
          </w:rPr>
          <w:t>zarkzaki@hotmail</w:t>
        </w:r>
        <w:r w:rsidRPr="006B49C3">
          <w:rPr>
            <w:rStyle w:val="Hyperlink"/>
            <w:rFonts w:ascii="TH SarabunPSK" w:hAnsi="TH SarabunPSK" w:cs="TH SarabunPSK"/>
            <w:sz w:val="32"/>
            <w:szCs w:val="32"/>
            <w:cs/>
          </w:rPr>
          <w:t>.</w:t>
        </w:r>
        <w:r w:rsidRPr="006B49C3">
          <w:rPr>
            <w:rStyle w:val="Hyperlink"/>
            <w:rFonts w:ascii="TH SarabunPSK" w:hAnsi="TH SarabunPSK" w:cs="TH SarabunPSK"/>
            <w:sz w:val="32"/>
            <w:szCs w:val="32"/>
          </w:rPr>
          <w:t>com</w:t>
        </w:r>
      </w:hyperlink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>นายอินทัช แสงกระจ่าง</w:t>
      </w:r>
      <w:r w:rsidRPr="006B49C3">
        <w:rPr>
          <w:rFonts w:ascii="TH SarabunPSK" w:hAnsi="TH SarabunPSK" w:cs="TH SarabunPSK"/>
          <w:sz w:val="32"/>
          <w:szCs w:val="32"/>
        </w:rPr>
        <w:t>,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อาร์ต</w:t>
      </w:r>
      <w:r w:rsidRPr="006B49C3">
        <w:rPr>
          <w:rFonts w:ascii="TH SarabunPSK" w:hAnsi="TH SarabunPSK" w:cs="TH SarabunPSK"/>
          <w:sz w:val="32"/>
          <w:szCs w:val="32"/>
        </w:rPr>
        <w:t>,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B49C3">
        <w:rPr>
          <w:rFonts w:ascii="TH SarabunPSK" w:hAnsi="TH SarabunPSK" w:cs="TH SarabunPSK"/>
          <w:sz w:val="32"/>
          <w:szCs w:val="32"/>
        </w:rPr>
        <w:t xml:space="preserve">56070501068, </w:t>
      </w:r>
      <w:hyperlink r:id="rId9" w:history="1">
        <w:r w:rsidRPr="006B49C3">
          <w:rPr>
            <w:rStyle w:val="Hyperlink"/>
            <w:rFonts w:ascii="TH SarabunPSK" w:hAnsi="TH SarabunPSK" w:cs="TH SarabunPSK"/>
            <w:sz w:val="32"/>
            <w:szCs w:val="32"/>
          </w:rPr>
          <w:t>artkrub7@gmail</w:t>
        </w:r>
        <w:r w:rsidRPr="006B49C3">
          <w:rPr>
            <w:rStyle w:val="Hyperlink"/>
            <w:rFonts w:ascii="TH SarabunPSK" w:hAnsi="TH SarabunPSK" w:cs="TH SarabunPSK"/>
            <w:sz w:val="32"/>
            <w:szCs w:val="32"/>
            <w:cs/>
          </w:rPr>
          <w:t>.</w:t>
        </w:r>
        <w:r w:rsidRPr="006B49C3">
          <w:rPr>
            <w:rStyle w:val="Hyperlink"/>
            <w:rFonts w:ascii="TH SarabunPSK" w:hAnsi="TH SarabunPSK" w:cs="TH SarabunPSK"/>
            <w:sz w:val="32"/>
            <w:szCs w:val="32"/>
          </w:rPr>
          <w:t>com</w:t>
        </w:r>
      </w:hyperlink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>ที่ปรึกษาโครงงาน รศ.ดร. ธีรณี อจลากุล</w:t>
      </w:r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วันที่ – </w:t>
      </w:r>
      <w:r w:rsidRPr="006B49C3">
        <w:rPr>
          <w:rFonts w:ascii="TH SarabunPSK" w:hAnsi="TH SarabunPSK" w:cs="TH SarabunPSK"/>
          <w:sz w:val="32"/>
          <w:szCs w:val="32"/>
        </w:rPr>
        <w:t xml:space="preserve">18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พฤศจิกายน </w:t>
      </w:r>
      <w:r w:rsidRPr="006B49C3">
        <w:rPr>
          <w:rFonts w:ascii="TH SarabunPSK" w:hAnsi="TH SarabunPSK" w:cs="TH SarabunPSK"/>
          <w:sz w:val="32"/>
          <w:szCs w:val="32"/>
        </w:rPr>
        <w:t>25</w:t>
      </w:r>
      <w:r w:rsidRPr="006B49C3">
        <w:rPr>
          <w:rFonts w:ascii="TH SarabunPSK" w:hAnsi="TH SarabunPSK" w:cs="TH SarabunPSK"/>
          <w:sz w:val="32"/>
          <w:szCs w:val="32"/>
          <w:cs/>
        </w:rPr>
        <w:t>59</w:t>
      </w:r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A95BFE" w:rsidRPr="006B49C3" w:rsidRDefault="00A95BFE" w:rsidP="00A95BFE">
      <w:pPr>
        <w:jc w:val="center"/>
        <w:rPr>
          <w:rFonts w:ascii="TH SarabunPSK" w:hAnsi="TH SarabunPSK" w:cs="TH SarabunPSK"/>
        </w:rPr>
      </w:pPr>
      <w:r w:rsidRPr="006B49C3">
        <w:rPr>
          <w:rFonts w:ascii="TH SarabunPSK" w:hAnsi="TH SarabunPSK" w:cs="TH SarabunPSK"/>
          <w:sz w:val="32"/>
          <w:szCs w:val="32"/>
        </w:rPr>
        <w:t>___________________________________________</w:t>
      </w:r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>ข้าพเจ้าได้อ่านรายงานและตรวจเนื้อหาของรายงานเรียบร้อยแล้ว</w:t>
      </w:r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A95BFE" w:rsidRPr="006B49C3" w:rsidRDefault="00A95BFE" w:rsidP="00A95BF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65038" w:rsidRPr="006B49C3" w:rsidRDefault="00065038" w:rsidP="00264A25">
      <w:pPr>
        <w:pStyle w:val="Heading1"/>
        <w:rPr>
          <w:ins w:id="0" w:author="อารียา ทัตตินาพานิช" w:date="2016-11-14T03:57:00Z"/>
          <w:rFonts w:ascii="TH SarabunPSK" w:hAnsi="TH SarabunPSK" w:cs="TH SarabunPSK"/>
          <w:cs/>
        </w:rPr>
        <w:sectPr w:rsidR="00065038" w:rsidRPr="006B49C3" w:rsidSect="0006503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065038" w:rsidRPr="006B49C3" w:rsidRDefault="00065038" w:rsidP="00264A25">
      <w:pPr>
        <w:pStyle w:val="Heading1"/>
        <w:rPr>
          <w:ins w:id="1" w:author="อารียา ทัตตินาพานิช" w:date="2016-11-14T03:57:00Z"/>
          <w:rFonts w:ascii="TH SarabunPSK" w:hAnsi="TH SarabunPSK" w:cs="TH SarabunPSK"/>
          <w:cs/>
        </w:rPr>
        <w:sectPr w:rsidR="00065038" w:rsidRPr="006B49C3" w:rsidSect="00065038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95BFE" w:rsidRPr="006B49C3" w:rsidRDefault="00250070" w:rsidP="00264A25">
      <w:pPr>
        <w:pStyle w:val="Heading1"/>
        <w:rPr>
          <w:rFonts w:ascii="TH SarabunPSK" w:hAnsi="TH SarabunPSK" w:cs="TH SarabunPSK"/>
        </w:rPr>
      </w:pPr>
      <w:r w:rsidRPr="006B49C3">
        <w:rPr>
          <w:rFonts w:ascii="TH SarabunPSK" w:hAnsi="TH SarabunPSK" w:cs="TH SarabunPSK"/>
        </w:rPr>
        <w:lastRenderedPageBreak/>
        <w:t>Abstract</w:t>
      </w:r>
    </w:p>
    <w:p w:rsidR="00DD037A" w:rsidRPr="006B49C3" w:rsidRDefault="00DD037A" w:rsidP="006B49C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</w:rPr>
        <w:tab/>
        <w:t>The education is an important part of improving Thai citizens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’ </w:t>
      </w:r>
      <w:r w:rsidRPr="006B49C3">
        <w:rPr>
          <w:rFonts w:ascii="TH SarabunPSK" w:hAnsi="TH SarabunPSK" w:cs="TH SarabunPSK"/>
          <w:sz w:val="32"/>
          <w:szCs w:val="32"/>
        </w:rPr>
        <w:t>quality</w:t>
      </w:r>
      <w:r w:rsidRPr="006B49C3">
        <w:rPr>
          <w:rFonts w:ascii="TH SarabunPSK" w:hAnsi="TH SarabunPSK" w:cs="TH SarabunPSK"/>
          <w:sz w:val="32"/>
          <w:szCs w:val="32"/>
          <w:cs/>
        </w:rPr>
        <w:t>.</w:t>
      </w:r>
      <w:r w:rsidR="00F825B7" w:rsidRPr="006B49C3">
        <w:rPr>
          <w:rFonts w:ascii="TH SarabunPSK" w:hAnsi="TH SarabunPSK" w:cs="TH SarabunPSK"/>
          <w:sz w:val="32"/>
          <w:szCs w:val="32"/>
        </w:rPr>
        <w:t xml:space="preserve"> It</w:t>
      </w:r>
      <w:r w:rsidR="00F825B7" w:rsidRPr="006B49C3">
        <w:rPr>
          <w:rFonts w:ascii="TH SarabunPSK" w:hAnsi="TH SarabunPSK" w:cs="TH SarabunPSK"/>
          <w:sz w:val="32"/>
          <w:szCs w:val="32"/>
          <w:cs/>
        </w:rPr>
        <w:t>’</w:t>
      </w:r>
      <w:r w:rsidR="00F825B7" w:rsidRPr="006B49C3">
        <w:rPr>
          <w:rFonts w:ascii="TH SarabunPSK" w:hAnsi="TH SarabunPSK" w:cs="TH SarabunPSK"/>
          <w:sz w:val="32"/>
          <w:szCs w:val="32"/>
        </w:rPr>
        <w:t>s a main tool</w:t>
      </w:r>
      <w:r w:rsidR="00F825B7" w:rsidRPr="006B49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825B7" w:rsidRPr="006B49C3">
        <w:rPr>
          <w:rFonts w:ascii="TH SarabunPSK" w:hAnsi="TH SarabunPSK" w:cs="TH SarabunPSK"/>
          <w:sz w:val="32"/>
          <w:szCs w:val="32"/>
        </w:rPr>
        <w:t>for creating creativity to a children for a sustainable country improvement</w:t>
      </w:r>
      <w:r w:rsidR="00F825B7"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F825B7" w:rsidRPr="006B49C3">
        <w:rPr>
          <w:rFonts w:ascii="TH SarabunPSK" w:hAnsi="TH SarabunPSK" w:cs="TH SarabunPSK"/>
          <w:sz w:val="32"/>
          <w:szCs w:val="32"/>
        </w:rPr>
        <w:t xml:space="preserve">In Thailand, Thai government </w:t>
      </w:r>
      <w:r w:rsidR="006A1914" w:rsidRPr="006B49C3">
        <w:rPr>
          <w:rFonts w:ascii="TH SarabunPSK" w:hAnsi="TH SarabunPSK" w:cs="TH SarabunPSK"/>
          <w:sz w:val="32"/>
          <w:szCs w:val="32"/>
        </w:rPr>
        <w:t>gives funds for researching in improving an education in school</w:t>
      </w:r>
      <w:r w:rsidR="006A1914" w:rsidRPr="006B49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A1914" w:rsidRPr="006B49C3">
        <w:rPr>
          <w:rFonts w:ascii="TH SarabunPSK" w:hAnsi="TH SarabunPSK" w:cs="TH SarabunPSK"/>
          <w:sz w:val="32"/>
          <w:szCs w:val="32"/>
        </w:rPr>
        <w:t>and the research data are stored in digital document files such as PDF files</w:t>
      </w:r>
      <w:r w:rsidR="006A1914"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6A1914" w:rsidRPr="006B49C3">
        <w:rPr>
          <w:rFonts w:ascii="TH SarabunPSK" w:hAnsi="TH SarabunPSK" w:cs="TH SarabunPSK"/>
          <w:sz w:val="32"/>
          <w:szCs w:val="32"/>
        </w:rPr>
        <w:t>The contents are about statistic, teaching techniques, experimenting results and so on</w:t>
      </w:r>
      <w:r w:rsidR="006A1914"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6A1914" w:rsidRPr="006B49C3">
        <w:rPr>
          <w:rFonts w:ascii="TH SarabunPSK" w:hAnsi="TH SarabunPSK" w:cs="TH SarabunPSK"/>
          <w:sz w:val="32"/>
          <w:szCs w:val="32"/>
        </w:rPr>
        <w:t>By the way, these files are not publicly published and cannot be searched due to their file type</w:t>
      </w:r>
      <w:r w:rsidR="006A1914"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6A1914" w:rsidRPr="006B49C3">
        <w:rPr>
          <w:rFonts w:ascii="TH SarabunPSK" w:hAnsi="TH SarabunPSK" w:cs="TH SarabunPSK"/>
          <w:sz w:val="32"/>
          <w:szCs w:val="32"/>
        </w:rPr>
        <w:t xml:space="preserve">So, if we created a knowledge sharing platform that can be used widely </w:t>
      </w:r>
      <w:r w:rsidR="00CF11C6" w:rsidRPr="006B49C3">
        <w:rPr>
          <w:rFonts w:ascii="TH SarabunPSK" w:hAnsi="TH SarabunPSK" w:cs="TH SarabunPSK"/>
          <w:sz w:val="32"/>
          <w:szCs w:val="32"/>
        </w:rPr>
        <w:t xml:space="preserve">would be so helpful on making low quality schools </w:t>
      </w:r>
      <w:r w:rsidR="00895D9A" w:rsidRPr="006B49C3">
        <w:rPr>
          <w:rFonts w:ascii="TH SarabunPSK" w:hAnsi="TH SarabunPSK" w:cs="TH SarabunPSK"/>
          <w:sz w:val="32"/>
          <w:szCs w:val="32"/>
        </w:rPr>
        <w:t>performing better</w:t>
      </w:r>
      <w:r w:rsidR="00895D9A"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895D9A" w:rsidRPr="006B49C3">
        <w:rPr>
          <w:rFonts w:ascii="TH SarabunPSK" w:hAnsi="TH SarabunPSK" w:cs="TH SarabunPSK"/>
          <w:sz w:val="32"/>
          <w:szCs w:val="32"/>
        </w:rPr>
        <w:t>This project provides a technology for collecting, analyzing, categorizing</w:t>
      </w:r>
      <w:r w:rsidR="00895D9A" w:rsidRPr="006B49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5D9A" w:rsidRPr="006B49C3">
        <w:rPr>
          <w:rFonts w:ascii="TH SarabunPSK" w:hAnsi="TH SarabunPSK" w:cs="TH SarabunPSK"/>
          <w:sz w:val="32"/>
          <w:szCs w:val="32"/>
        </w:rPr>
        <w:t>and extracting important parts of documents to make them searchable and be useful for educational society</w:t>
      </w:r>
      <w:r w:rsidR="00895D9A" w:rsidRPr="006B49C3">
        <w:rPr>
          <w:rFonts w:ascii="TH SarabunPSK" w:hAnsi="TH SarabunPSK" w:cs="TH SarabunPSK"/>
          <w:sz w:val="32"/>
          <w:szCs w:val="32"/>
          <w:cs/>
        </w:rPr>
        <w:t>.</w:t>
      </w:r>
    </w:p>
    <w:p w:rsidR="00895D9A" w:rsidRPr="006B49C3" w:rsidRDefault="00895D9A" w:rsidP="006B49C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ab/>
      </w:r>
      <w:r w:rsidRPr="006B49C3">
        <w:rPr>
          <w:rFonts w:ascii="TH SarabunPSK" w:hAnsi="TH SarabunPSK" w:cs="TH SarabunPSK"/>
          <w:sz w:val="32"/>
          <w:szCs w:val="32"/>
        </w:rPr>
        <w:t xml:space="preserve">But, documents that stored in PDF format or text files are chunks of data that have no structure </w:t>
      </w:r>
      <w:r w:rsidRPr="006B49C3">
        <w:rPr>
          <w:rFonts w:ascii="TH SarabunPSK" w:hAnsi="TH SarabunPSK" w:cs="TH SarabunPSK"/>
          <w:sz w:val="32"/>
          <w:szCs w:val="32"/>
          <w:cs/>
        </w:rPr>
        <w:t>(</w:t>
      </w:r>
      <w:r w:rsidRPr="006B49C3">
        <w:rPr>
          <w:rFonts w:ascii="TH SarabunPSK" w:hAnsi="TH SarabunPSK" w:cs="TH SarabunPSK"/>
          <w:sz w:val="32"/>
          <w:szCs w:val="32"/>
        </w:rPr>
        <w:t>schemaless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). </w:t>
      </w:r>
      <w:r w:rsidRPr="006B49C3">
        <w:rPr>
          <w:rFonts w:ascii="TH SarabunPSK" w:hAnsi="TH SarabunPSK" w:cs="TH SarabunPSK"/>
          <w:sz w:val="32"/>
          <w:szCs w:val="32"/>
        </w:rPr>
        <w:t>Therefore, these files cannot be analyzed by an ordinary software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So we decide to make an automatic document categorize system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B49C3">
        <w:rPr>
          <w:rFonts w:ascii="TH SarabunPSK" w:hAnsi="TH SarabunPSK" w:cs="TH SarabunPSK"/>
          <w:sz w:val="32"/>
          <w:szCs w:val="32"/>
        </w:rPr>
        <w:t>by using machine learning and text mining techniques to put each part of documents into groups</w:t>
      </w:r>
      <w:r w:rsidRPr="006B49C3">
        <w:rPr>
          <w:rFonts w:ascii="TH SarabunPSK" w:hAnsi="TH SarabunPSK" w:cs="TH SarabunPSK"/>
          <w:sz w:val="32"/>
          <w:szCs w:val="32"/>
          <w:cs/>
        </w:rPr>
        <w:t>.</w:t>
      </w:r>
      <w:r w:rsidR="00541C6A" w:rsidRPr="006B49C3">
        <w:rPr>
          <w:rFonts w:ascii="TH SarabunPSK" w:hAnsi="TH SarabunPSK" w:cs="TH SarabunPSK"/>
          <w:sz w:val="32"/>
          <w:szCs w:val="32"/>
        </w:rPr>
        <w:t xml:space="preserve"> By using machines to categorize documents, we will be able to handle and categorize lots of documents from schools in Thailand</w:t>
      </w:r>
      <w:r w:rsidR="00541C6A" w:rsidRPr="006B49C3">
        <w:rPr>
          <w:rFonts w:ascii="TH SarabunPSK" w:hAnsi="TH SarabunPSK" w:cs="TH SarabunPSK"/>
          <w:sz w:val="32"/>
          <w:szCs w:val="32"/>
          <w:cs/>
        </w:rPr>
        <w:t>.</w:t>
      </w:r>
    </w:p>
    <w:p w:rsidR="00DD037A" w:rsidRPr="006B49C3" w:rsidRDefault="00541C6A" w:rsidP="006B49C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</w:rPr>
        <w:tab/>
        <w:t>In the first step of development, we need experts to read and tag cores of some documents into categories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This step will make a training data for system and the system will learn from this training data and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B49C3">
        <w:rPr>
          <w:rFonts w:ascii="TH SarabunPSK" w:hAnsi="TH SarabunPSK" w:cs="TH SarabunPSK"/>
          <w:sz w:val="32"/>
          <w:szCs w:val="32"/>
        </w:rPr>
        <w:t>create a machine learning model that learned about keywords for each category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Then the system will automatically tags each part of contents of documents that has been ingested into them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This machine learning system will reduce workload of humans a lot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333C81" w:rsidRPr="006B49C3">
        <w:rPr>
          <w:rFonts w:ascii="TH SarabunPSK" w:hAnsi="TH SarabunPSK" w:cs="TH SarabunPSK"/>
          <w:sz w:val="32"/>
          <w:szCs w:val="32"/>
        </w:rPr>
        <w:t>Then we will create a web application that can search contents that are about a user</w:t>
      </w:r>
      <w:r w:rsidR="00333C81" w:rsidRPr="006B49C3">
        <w:rPr>
          <w:rFonts w:ascii="TH SarabunPSK" w:hAnsi="TH SarabunPSK" w:cs="TH SarabunPSK"/>
          <w:sz w:val="32"/>
          <w:szCs w:val="32"/>
          <w:cs/>
        </w:rPr>
        <w:t>’</w:t>
      </w:r>
      <w:r w:rsidR="00333C81" w:rsidRPr="006B49C3">
        <w:rPr>
          <w:rFonts w:ascii="TH SarabunPSK" w:hAnsi="TH SarabunPSK" w:cs="TH SarabunPSK"/>
          <w:sz w:val="32"/>
          <w:szCs w:val="32"/>
        </w:rPr>
        <w:t>s searching keyword</w:t>
      </w:r>
      <w:r w:rsidR="00333C81"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333C81" w:rsidRPr="006B49C3">
        <w:rPr>
          <w:rFonts w:ascii="TH SarabunPSK" w:hAnsi="TH SarabunPSK" w:cs="TH SarabunPSK"/>
          <w:sz w:val="32"/>
          <w:szCs w:val="32"/>
        </w:rPr>
        <w:t>A user can read an important part of each document and can download a document from a web for more details</w:t>
      </w:r>
      <w:r w:rsidR="00333C81" w:rsidRPr="006B49C3">
        <w:rPr>
          <w:rFonts w:ascii="TH SarabunPSK" w:hAnsi="TH SarabunPSK" w:cs="TH SarabunPSK"/>
          <w:sz w:val="32"/>
          <w:szCs w:val="32"/>
          <w:cs/>
        </w:rPr>
        <w:t>.</w:t>
      </w:r>
    </w:p>
    <w:p w:rsidR="006B49C3" w:rsidRPr="006B49C3" w:rsidRDefault="006B49C3">
      <w:pPr>
        <w:rPr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  <w:cs/>
        </w:rPr>
      </w:pPr>
      <w:r w:rsidRPr="006B49C3">
        <w:rPr>
          <w:rFonts w:ascii="TH SarabunPSK" w:hAnsi="TH SarabunPSK" w:cs="TH SarabunPSK"/>
          <w:cs/>
        </w:rPr>
        <w:br w:type="page"/>
      </w:r>
    </w:p>
    <w:p w:rsidR="00DD037A" w:rsidRPr="006B49C3" w:rsidRDefault="00DD037A" w:rsidP="00264A25">
      <w:pPr>
        <w:pStyle w:val="Heading1"/>
        <w:rPr>
          <w:rFonts w:ascii="TH SarabunPSK" w:hAnsi="TH SarabunPSK" w:cs="TH SarabunPSK"/>
        </w:rPr>
      </w:pPr>
      <w:r w:rsidRPr="006B49C3">
        <w:rPr>
          <w:rFonts w:ascii="TH SarabunPSK" w:hAnsi="TH SarabunPSK" w:cs="TH SarabunPSK"/>
          <w:cs/>
        </w:rPr>
        <w:lastRenderedPageBreak/>
        <w:t>บทคัดย่อ</w:t>
      </w:r>
    </w:p>
    <w:p w:rsidR="00333C81" w:rsidRPr="006B49C3" w:rsidRDefault="00DD037A" w:rsidP="006B49C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</w:rPr>
        <w:tab/>
      </w:r>
      <w:r w:rsidR="00333C81" w:rsidRPr="006B49C3">
        <w:rPr>
          <w:rFonts w:ascii="TH SarabunPSK" w:hAnsi="TH SarabunPSK" w:cs="TH SarabunPSK"/>
          <w:sz w:val="32"/>
          <w:szCs w:val="32"/>
          <w:cs/>
        </w:rPr>
        <w:t xml:space="preserve">การศึกษา ถือเป็นรากฐานที่สำคัญในการพัฒนาทรัพยากรมนุษย์ เปรียบเสมือนเครื่องมือหลักในการช่วยพัฒนาตั้งแต่การวางรากฐาน ศักยภาพ และขีดความสามารถ จนก่อให้เกิดเป็นพลังสร้างสรรค์ในการพัฒนาประเทศอย่างยั่งยืน ในประเทศไทยรัฐบาลมีการให้ทุนสนับสนุนเพื่อการศึกษาค้นคว้า ทดลองหาวิธีการต่างๆ ที่จะช่วยเพิ่มประสิทธิภาพทั้งการสอนของคุณครู และการเรียนของเด็กนักเรียนให้สูงขึ้น โดยผลที่ได้จากการวิจัยหรือทดลองนี้ จะถูกเขียนออกมาเป็นรูปเล่มรายงานและเก็บในรูปแบบของไฟล์ </w:t>
      </w:r>
      <w:r w:rsidR="00333C81" w:rsidRPr="006B49C3">
        <w:rPr>
          <w:rFonts w:ascii="TH SarabunPSK" w:hAnsi="TH SarabunPSK" w:cs="TH SarabunPSK"/>
          <w:sz w:val="32"/>
          <w:szCs w:val="32"/>
        </w:rPr>
        <w:t xml:space="preserve">PDF </w:t>
      </w:r>
      <w:r w:rsidR="00333C81" w:rsidRPr="006B49C3">
        <w:rPr>
          <w:rFonts w:ascii="TH SarabunPSK" w:hAnsi="TH SarabunPSK" w:cs="TH SarabunPSK"/>
          <w:sz w:val="32"/>
          <w:szCs w:val="32"/>
          <w:cs/>
        </w:rPr>
        <w:t xml:space="preserve">ที่ประกอบไปด้วย รายงานสำหรับผู้บริหารที่แสดงถึงตัวเลขสถิติต่างๆของการทดลอง และรายงานสำหรับการเรียนการสอน ที่อธิบายรายละเอียดแนวทางการเรียนการสอนเช่น เทคนิคการสอน การดึงความสนใจของนักเรียนในเรื่องต่างๆ หรือการนำสื่อการเรียนการสอนมาใช้ให้เป็นประโยชน์ เป็นต้น อย่างไรก็ตาม เอกสารรายงานเหล่านี้ไม่ได้มีการเผยแพร่ในวงกว้าง และถูกเก็บในรูปแบบไฟล์ </w:t>
      </w:r>
      <w:r w:rsidR="00333C81" w:rsidRPr="006B49C3">
        <w:rPr>
          <w:rFonts w:ascii="TH SarabunPSK" w:hAnsi="TH SarabunPSK" w:cs="TH SarabunPSK"/>
          <w:sz w:val="32"/>
          <w:szCs w:val="32"/>
        </w:rPr>
        <w:t xml:space="preserve">PDF </w:t>
      </w:r>
      <w:r w:rsidR="00333C81" w:rsidRPr="006B49C3">
        <w:rPr>
          <w:rFonts w:ascii="TH SarabunPSK" w:hAnsi="TH SarabunPSK" w:cs="TH SarabunPSK"/>
          <w:sz w:val="32"/>
          <w:szCs w:val="32"/>
          <w:cs/>
        </w:rPr>
        <w:t xml:space="preserve">ที่ไม่สามารถสืบค้นได้ จึงไม่สามารถถูกนำมาใช้ประโยชน์ได้อย่างเต็มที่ การสร้าง </w:t>
      </w:r>
      <w:r w:rsidR="00333C81" w:rsidRPr="006B49C3">
        <w:rPr>
          <w:rFonts w:ascii="TH SarabunPSK" w:hAnsi="TH SarabunPSK" w:cs="TH SarabunPSK"/>
          <w:sz w:val="32"/>
          <w:szCs w:val="32"/>
        </w:rPr>
        <w:t xml:space="preserve">knowledge sharing platform </w:t>
      </w:r>
      <w:r w:rsidR="00333C81" w:rsidRPr="006B49C3">
        <w:rPr>
          <w:rFonts w:ascii="TH SarabunPSK" w:hAnsi="TH SarabunPSK" w:cs="TH SarabunPSK"/>
          <w:sz w:val="32"/>
          <w:szCs w:val="32"/>
          <w:cs/>
        </w:rPr>
        <w:t>สำหรับคุณครู ผู้ปกครอง และผู้บริหาร ที่สามารถสืบค้นหาข้อมูลได้อย่างสะดวกจึงเป็นเรื่องจำเป็นเพื่อสร้างให้เกิดความเท่าเทียมของโรงเรียนในระดับประถมศึกษาและมัธยมศึกษาในพื้นที่ต่างๆ ดังนั้นข้อเสนอโครงการฉบับนี้จึงเสนอแนวคิดในการใช้เทคโนโลยีเพื่อรวบรวม คัดกรอง จัดหมวดหมู่ รวมถึงสกัดเนื้อหาส่วนที่สำคัญจากเอกสารอิเล็กทรอนิกส์ เพื่อให้เอกสารการทดลองด้านนวัตกรรมการเรียนการสอนสามารถถูกนำไปใช้ประโยชน์ และสร้างให้เกิดสังคมของการการแลกเปลี่ยนเรียนรู้ของคุณครูและผู้ปกครองได้</w:t>
      </w:r>
    </w:p>
    <w:p w:rsidR="00333C81" w:rsidRPr="006B49C3" w:rsidRDefault="00333C81" w:rsidP="006B49C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ทั้งนี้ ข้อมูลที่อยู่ในไฟล์ </w:t>
      </w:r>
      <w:r w:rsidRPr="006B49C3">
        <w:rPr>
          <w:rFonts w:ascii="TH SarabunPSK" w:hAnsi="TH SarabunPSK" w:cs="TH SarabunPSK"/>
          <w:sz w:val="32"/>
          <w:szCs w:val="32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หรือไฟล์ </w:t>
      </w:r>
      <w:r w:rsidRPr="006B49C3">
        <w:rPr>
          <w:rFonts w:ascii="TH SarabunPSK" w:hAnsi="TH SarabunPSK" w:cs="TH SarabunPSK"/>
          <w:sz w:val="32"/>
          <w:szCs w:val="32"/>
        </w:rPr>
        <w:t xml:space="preserve">text </w:t>
      </w:r>
      <w:r w:rsidRPr="006B49C3">
        <w:rPr>
          <w:rFonts w:ascii="TH SarabunPSK" w:hAnsi="TH SarabunPSK" w:cs="TH SarabunPSK"/>
          <w:sz w:val="32"/>
          <w:szCs w:val="32"/>
          <w:cs/>
        </w:rPr>
        <w:t>นั้นเป็นข้อมูลขนาดใหญ่ที่ไม่มีโครงสร้าง (</w:t>
      </w:r>
      <w:r w:rsidRPr="006B49C3">
        <w:rPr>
          <w:rFonts w:ascii="TH SarabunPSK" w:hAnsi="TH SarabunPSK" w:cs="TH SarabunPSK"/>
          <w:sz w:val="32"/>
          <w:szCs w:val="32"/>
        </w:rPr>
        <w:t>Schemaless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) ไม่สามารถนำมาประมวลผลเพื่อวิเคราะห์ด้วยซอฟท์แวร์ทั่วๆไปได้ จึงจำเป็นต้องมีการพัฒนาระบบจัดหมวดหมู่องค์ความรู้แบบอัตโนมัติขึ้น โดนอาศัยเทคโนโลยีทางด้านการประมวลผลข้อมูล </w:t>
      </w:r>
      <w:r w:rsidRPr="006B49C3">
        <w:rPr>
          <w:rFonts w:ascii="TH SarabunPSK" w:hAnsi="TH SarabunPSK" w:cs="TH SarabunPSK"/>
          <w:sz w:val="32"/>
          <w:szCs w:val="32"/>
        </w:rPr>
        <w:t xml:space="preserve">text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6B49C3">
        <w:rPr>
          <w:rFonts w:ascii="TH SarabunPSK" w:hAnsi="TH SarabunPSK" w:cs="TH SarabunPSK"/>
          <w:sz w:val="32"/>
          <w:szCs w:val="32"/>
        </w:rPr>
        <w:t xml:space="preserve">Text Mining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และเทคโนโลยีทางด้าน </w:t>
      </w:r>
      <w:r w:rsidRPr="006B49C3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6B49C3">
        <w:rPr>
          <w:rFonts w:ascii="TH SarabunPSK" w:hAnsi="TH SarabunPSK" w:cs="TH SarabunPSK"/>
          <w:sz w:val="32"/>
          <w:szCs w:val="32"/>
          <w:cs/>
        </w:rPr>
        <w:t>เข้ามาช่วยเพื่อให้สามารถใช้งานกับรายงานจำนวนมากจากทั่วประเทศได้อย่างมีประสิทธิผล</w:t>
      </w:r>
    </w:p>
    <w:p w:rsidR="00DD037A" w:rsidRPr="006B49C3" w:rsidRDefault="00333C81" w:rsidP="006B49C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ในการพัฒนาระบบในระยะเริ่มต้นนั้น จะมีคุณครูอาสาสมัครเข้ามาช่วยอ่านและทำการระบุข้อความส่วนที่เป็นเนื้อหาใจความสำคัญของรายงานนั้นๆ  และสร้าง </w:t>
      </w:r>
      <w:r w:rsidRPr="006B49C3">
        <w:rPr>
          <w:rFonts w:ascii="TH SarabunPSK" w:hAnsi="TH SarabunPSK" w:cs="TH SarabunPSK"/>
          <w:sz w:val="32"/>
          <w:szCs w:val="32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เพื่อบ่งบอกหัวเรื่องของเนื้อหา เพื่อใช้สำหรับการจัดหมวดหมู่ โดยคุณครูจะช่วยวิเคราะห์รายงานเพียงส่วนน้อยเท่านั้น หลังจากนั้นเนื้อหาและ </w:t>
      </w:r>
      <w:r w:rsidRPr="006B49C3">
        <w:rPr>
          <w:rFonts w:ascii="TH SarabunPSK" w:hAnsi="TH SarabunPSK" w:cs="TH SarabunPSK"/>
          <w:sz w:val="32"/>
          <w:szCs w:val="32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ที่คุณครูสร้างขึ้นจะถูกนำมาพัฒนา </w:t>
      </w:r>
      <w:r w:rsidRPr="006B49C3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6B49C3">
        <w:rPr>
          <w:rFonts w:ascii="TH SarabunPSK" w:hAnsi="TH SarabunPSK" w:cs="TH SarabunPSK"/>
          <w:sz w:val="32"/>
          <w:szCs w:val="32"/>
        </w:rPr>
        <w:t xml:space="preserve">Model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จะถูกสอนให้เรียนรู้คำต่างๆที่เกี่ยวข้องกับ </w:t>
      </w:r>
      <w:r w:rsidRPr="006B49C3">
        <w:rPr>
          <w:rFonts w:ascii="TH SarabunPSK" w:hAnsi="TH SarabunPSK" w:cs="TH SarabunPSK"/>
          <w:sz w:val="32"/>
          <w:szCs w:val="32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ที่อยู่ในรายงาน เมื่อมีรายงานเล่มใหม่เข้ามาในระบบ ระบบจะทำการวิเคราะห์เนื้อหาและสามารถแสดงส่วนที่เป็นใจความสำคัญ รวมถึงจัดประเภทหมวดหมู่ของรายงานได้โดยอัตโนมัติ  ซึ่งวิธีนี้ช่วยให้ประหยัดทั้งเวลาและจำนวนทรัพยากรบุคคลเป็นอย่างมาก เมื่อผู้ใช้งานเข้ามาใช้ระบบนี้ จะสามารถสืบหาข้อมูลที่เกี่ยวข้องกับการพัฒนาการเรียนการสอน ด้วยการใส่ </w:t>
      </w:r>
      <w:r w:rsidRPr="006B49C3">
        <w:rPr>
          <w:rFonts w:ascii="TH SarabunPSK" w:hAnsi="TH SarabunPSK" w:cs="TH SarabunPSK"/>
          <w:sz w:val="32"/>
          <w:szCs w:val="32"/>
        </w:rPr>
        <w:t xml:space="preserve">Keyword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จากนั้น </w:t>
      </w:r>
      <w:r w:rsidRPr="006B49C3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6B49C3">
        <w:rPr>
          <w:rFonts w:ascii="TH SarabunPSK" w:hAnsi="TH SarabunPSK" w:cs="TH SarabunPSK"/>
          <w:sz w:val="32"/>
          <w:szCs w:val="32"/>
          <w:cs/>
        </w:rPr>
        <w:t>จะให้ผลลัพธ์ออกมาเป็นข้อความที่เกี่ยวข้องพร้อมทั้งแนบลิงค์สำหรับดาวน์โหลดเอกสาร ผู้ใช้งานสามารถอ่านสรุป</w:t>
      </w:r>
      <w:r w:rsidRPr="006B49C3">
        <w:rPr>
          <w:rFonts w:ascii="TH SarabunPSK" w:hAnsi="TH SarabunPSK" w:cs="TH SarabunPSK"/>
          <w:sz w:val="32"/>
          <w:szCs w:val="32"/>
          <w:cs/>
        </w:rPr>
        <w:lastRenderedPageBreak/>
        <w:t>ใจความสำคัญที่ระบบแสดงก่อน และหากตรงกับความสนใจสามารถดาวน์โหลดรายงานทั้งเล่มไปเพื่อศึกษารายละเอียดต่อไป</w:t>
      </w:r>
    </w:p>
    <w:p w:rsidR="005A619B" w:rsidRPr="006B49C3" w:rsidRDefault="005A619B" w:rsidP="005A619B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>ผู้เสนอโครงการหวังว่าระบบดังกล่าวจะเป็นอีกหนึ่งแหล่งรวบรวมข้อมูลองค์ความรู้ที่จะช่วยให้คุณครูสามารถศึกษาค้นคว้าเพื่อพัฒนาการเรียนการสอนและช่วยผลักดันให้การศึกษาในประเทศไทยสามารถพัฒนาก้าวหน้าไปได้อีกขั้น</w:t>
      </w:r>
    </w:p>
    <w:p w:rsidR="00333C81" w:rsidDel="0073240D" w:rsidRDefault="00333C81">
      <w:pPr>
        <w:jc w:val="center"/>
        <w:rPr>
          <w:del w:id="2" w:author="Intouch Sangkrajang" w:date="2016-11-14T14:09:00Z"/>
          <w:rFonts w:ascii="TH SarabunPSK" w:hAnsi="TH SarabunPSK" w:cs="TH SarabunPSK"/>
          <w:sz w:val="32"/>
          <w:szCs w:val="32"/>
        </w:rPr>
        <w:pPrChange w:id="3" w:author="Suraphat Saengsiri" w:date="2016-11-14T17:57:00Z">
          <w:pPr>
            <w:pStyle w:val="Heading1"/>
          </w:pPr>
        </w:pPrChange>
      </w:pPr>
    </w:p>
    <w:p w:rsidR="0073240D" w:rsidRDefault="0073240D" w:rsidP="00333C81">
      <w:pPr>
        <w:spacing w:after="0"/>
        <w:ind w:firstLine="720"/>
        <w:rPr>
          <w:ins w:id="4" w:author="Intouch Sangkrajang" w:date="2016-11-14T18:08:00Z"/>
          <w:rFonts w:ascii="TH SarabunPSK" w:hAnsi="TH SarabunPSK" w:cs="TH SarabunPSK"/>
          <w:sz w:val="32"/>
          <w:szCs w:val="32"/>
        </w:rPr>
      </w:pPr>
    </w:p>
    <w:p w:rsidR="0073240D" w:rsidRDefault="0073240D" w:rsidP="00333C81">
      <w:pPr>
        <w:spacing w:after="0"/>
        <w:ind w:firstLine="720"/>
        <w:rPr>
          <w:ins w:id="5" w:author="Intouch Sangkrajang" w:date="2016-11-14T18:08:00Z"/>
          <w:rFonts w:ascii="TH SarabunPSK" w:hAnsi="TH SarabunPSK" w:cs="TH SarabunPSK"/>
          <w:sz w:val="32"/>
          <w:szCs w:val="32"/>
        </w:rPr>
      </w:pPr>
    </w:p>
    <w:p w:rsidR="0073240D" w:rsidRDefault="0073240D" w:rsidP="00333C81">
      <w:pPr>
        <w:spacing w:after="0"/>
        <w:ind w:firstLine="720"/>
        <w:rPr>
          <w:ins w:id="6" w:author="Intouch Sangkrajang" w:date="2016-11-14T18:08:00Z"/>
          <w:rFonts w:ascii="TH SarabunPSK" w:hAnsi="TH SarabunPSK" w:cs="TH SarabunPSK"/>
          <w:sz w:val="32"/>
          <w:szCs w:val="32"/>
        </w:rPr>
      </w:pPr>
    </w:p>
    <w:p w:rsidR="0073240D" w:rsidRDefault="0073240D" w:rsidP="00333C81">
      <w:pPr>
        <w:spacing w:after="0"/>
        <w:ind w:firstLine="720"/>
        <w:rPr>
          <w:ins w:id="7" w:author="Intouch Sangkrajang" w:date="2016-11-14T18:08:00Z"/>
          <w:rFonts w:ascii="TH SarabunPSK" w:hAnsi="TH SarabunPSK" w:cs="TH SarabunPSK"/>
          <w:sz w:val="32"/>
          <w:szCs w:val="32"/>
        </w:rPr>
      </w:pPr>
    </w:p>
    <w:p w:rsidR="0073240D" w:rsidRDefault="0073240D" w:rsidP="00333C81">
      <w:pPr>
        <w:spacing w:after="0"/>
        <w:ind w:firstLine="720"/>
        <w:rPr>
          <w:ins w:id="8" w:author="Intouch Sangkrajang" w:date="2016-11-14T18:08:00Z"/>
          <w:rFonts w:ascii="TH SarabunPSK" w:hAnsi="TH SarabunPSK" w:cs="TH SarabunPSK"/>
          <w:sz w:val="32"/>
          <w:szCs w:val="32"/>
        </w:rPr>
      </w:pPr>
    </w:p>
    <w:p w:rsidR="0073240D" w:rsidRDefault="0073240D" w:rsidP="00333C81">
      <w:pPr>
        <w:spacing w:after="0"/>
        <w:ind w:firstLine="720"/>
        <w:rPr>
          <w:ins w:id="9" w:author="Intouch Sangkrajang" w:date="2016-11-14T18:08:00Z"/>
          <w:rFonts w:ascii="TH SarabunPSK" w:hAnsi="TH SarabunPSK" w:cs="TH SarabunPSK"/>
          <w:sz w:val="32"/>
          <w:szCs w:val="32"/>
        </w:rPr>
      </w:pPr>
    </w:p>
    <w:p w:rsidR="0073240D" w:rsidRDefault="0073240D" w:rsidP="00333C81">
      <w:pPr>
        <w:spacing w:after="0"/>
        <w:ind w:firstLine="720"/>
        <w:rPr>
          <w:ins w:id="10" w:author="Intouch Sangkrajang" w:date="2016-11-14T18:08:00Z"/>
          <w:rFonts w:ascii="TH SarabunPSK" w:hAnsi="TH SarabunPSK" w:cs="TH SarabunPSK"/>
          <w:sz w:val="32"/>
          <w:szCs w:val="32"/>
        </w:rPr>
      </w:pPr>
    </w:p>
    <w:p w:rsidR="0073240D" w:rsidRDefault="0073240D" w:rsidP="00333C81">
      <w:pPr>
        <w:spacing w:after="0"/>
        <w:ind w:firstLine="720"/>
        <w:rPr>
          <w:ins w:id="11" w:author="Intouch Sangkrajang" w:date="2016-11-14T18:08:00Z"/>
          <w:rFonts w:ascii="TH SarabunPSK" w:hAnsi="TH SarabunPSK" w:cs="TH SarabunPSK"/>
          <w:sz w:val="32"/>
          <w:szCs w:val="32"/>
        </w:rPr>
      </w:pPr>
    </w:p>
    <w:p w:rsidR="0073240D" w:rsidRDefault="0073240D" w:rsidP="00333C81">
      <w:pPr>
        <w:spacing w:after="0"/>
        <w:ind w:firstLine="720"/>
        <w:rPr>
          <w:ins w:id="12" w:author="Intouch Sangkrajang" w:date="2016-11-14T18:08:00Z"/>
          <w:rFonts w:ascii="TH SarabunPSK" w:hAnsi="TH SarabunPSK" w:cs="TH SarabunPSK"/>
          <w:sz w:val="32"/>
          <w:szCs w:val="32"/>
        </w:rPr>
      </w:pPr>
    </w:p>
    <w:p w:rsidR="0073240D" w:rsidRDefault="0073240D" w:rsidP="00333C81">
      <w:pPr>
        <w:spacing w:after="0"/>
        <w:ind w:firstLine="720"/>
        <w:rPr>
          <w:ins w:id="13" w:author="Intouch Sangkrajang" w:date="2016-11-14T18:08:00Z"/>
          <w:rFonts w:ascii="TH SarabunPSK" w:hAnsi="TH SarabunPSK" w:cs="TH SarabunPSK"/>
          <w:sz w:val="32"/>
          <w:szCs w:val="32"/>
        </w:rPr>
      </w:pPr>
    </w:p>
    <w:p w:rsidR="0073240D" w:rsidRDefault="0073240D" w:rsidP="00333C81">
      <w:pPr>
        <w:spacing w:after="0"/>
        <w:ind w:firstLine="720"/>
        <w:rPr>
          <w:ins w:id="14" w:author="Intouch Sangkrajang" w:date="2016-11-14T18:08:00Z"/>
          <w:rFonts w:ascii="TH SarabunPSK" w:hAnsi="TH SarabunPSK" w:cs="TH SarabunPSK"/>
          <w:sz w:val="32"/>
          <w:szCs w:val="32"/>
        </w:rPr>
      </w:pPr>
    </w:p>
    <w:p w:rsidR="0073240D" w:rsidRDefault="0073240D" w:rsidP="00333C81">
      <w:pPr>
        <w:spacing w:after="0"/>
        <w:ind w:firstLine="720"/>
        <w:rPr>
          <w:ins w:id="15" w:author="Intouch Sangkrajang" w:date="2016-11-14T18:08:00Z"/>
          <w:rFonts w:ascii="TH SarabunPSK" w:hAnsi="TH SarabunPSK" w:cs="TH SarabunPSK"/>
          <w:sz w:val="32"/>
          <w:szCs w:val="32"/>
        </w:rPr>
      </w:pPr>
    </w:p>
    <w:p w:rsidR="0073240D" w:rsidRDefault="0073240D" w:rsidP="00333C81">
      <w:pPr>
        <w:spacing w:after="0"/>
        <w:ind w:firstLine="720"/>
        <w:rPr>
          <w:ins w:id="16" w:author="Intouch Sangkrajang" w:date="2016-11-14T18:08:00Z"/>
          <w:rFonts w:ascii="TH SarabunPSK" w:hAnsi="TH SarabunPSK" w:cs="TH SarabunPSK"/>
          <w:sz w:val="32"/>
          <w:szCs w:val="32"/>
        </w:rPr>
      </w:pPr>
    </w:p>
    <w:p w:rsidR="0073240D" w:rsidRDefault="0073240D" w:rsidP="00333C81">
      <w:pPr>
        <w:spacing w:after="0"/>
        <w:ind w:firstLine="720"/>
        <w:rPr>
          <w:ins w:id="17" w:author="Intouch Sangkrajang" w:date="2016-11-14T18:08:00Z"/>
          <w:rFonts w:ascii="TH SarabunPSK" w:hAnsi="TH SarabunPSK" w:cs="TH SarabunPSK"/>
          <w:sz w:val="32"/>
          <w:szCs w:val="32"/>
        </w:rPr>
      </w:pPr>
    </w:p>
    <w:p w:rsidR="0073240D" w:rsidRDefault="0073240D" w:rsidP="00333C81">
      <w:pPr>
        <w:spacing w:after="0"/>
        <w:ind w:firstLine="720"/>
        <w:rPr>
          <w:ins w:id="18" w:author="Intouch Sangkrajang" w:date="2016-11-14T18:08:00Z"/>
          <w:rFonts w:ascii="TH SarabunPSK" w:hAnsi="TH SarabunPSK" w:cs="TH SarabunPSK"/>
          <w:sz w:val="32"/>
          <w:szCs w:val="32"/>
        </w:rPr>
      </w:pPr>
    </w:p>
    <w:p w:rsidR="0073240D" w:rsidRDefault="0073240D" w:rsidP="00333C81">
      <w:pPr>
        <w:spacing w:after="0"/>
        <w:ind w:firstLine="720"/>
        <w:rPr>
          <w:ins w:id="19" w:author="Intouch Sangkrajang" w:date="2016-11-14T18:08:00Z"/>
          <w:rFonts w:ascii="TH SarabunPSK" w:hAnsi="TH SarabunPSK" w:cs="TH SarabunPSK"/>
          <w:sz w:val="32"/>
          <w:szCs w:val="32"/>
        </w:rPr>
      </w:pPr>
    </w:p>
    <w:p w:rsidR="0073240D" w:rsidRDefault="0073240D" w:rsidP="00333C81">
      <w:pPr>
        <w:spacing w:after="0"/>
        <w:ind w:firstLine="720"/>
        <w:rPr>
          <w:ins w:id="20" w:author="Intouch Sangkrajang" w:date="2016-11-14T18:08:00Z"/>
          <w:rFonts w:ascii="TH SarabunPSK" w:hAnsi="TH SarabunPSK" w:cs="TH SarabunPSK"/>
          <w:sz w:val="32"/>
          <w:szCs w:val="32"/>
        </w:rPr>
      </w:pPr>
    </w:p>
    <w:p w:rsidR="0073240D" w:rsidRDefault="0073240D" w:rsidP="00333C81">
      <w:pPr>
        <w:spacing w:after="0"/>
        <w:ind w:firstLine="720"/>
        <w:rPr>
          <w:ins w:id="21" w:author="Intouch Sangkrajang" w:date="2016-11-14T18:08:00Z"/>
          <w:rFonts w:ascii="TH SarabunPSK" w:hAnsi="TH SarabunPSK" w:cs="TH SarabunPSK"/>
          <w:sz w:val="32"/>
          <w:szCs w:val="32"/>
        </w:rPr>
      </w:pPr>
    </w:p>
    <w:p w:rsidR="0073240D" w:rsidRDefault="0073240D" w:rsidP="00333C81">
      <w:pPr>
        <w:spacing w:after="0"/>
        <w:ind w:firstLine="720"/>
        <w:rPr>
          <w:ins w:id="22" w:author="Intouch Sangkrajang" w:date="2016-11-14T18:08:00Z"/>
          <w:rFonts w:ascii="TH SarabunPSK" w:hAnsi="TH SarabunPSK" w:cs="TH SarabunPSK"/>
          <w:sz w:val="32"/>
          <w:szCs w:val="32"/>
        </w:rPr>
      </w:pPr>
    </w:p>
    <w:p w:rsidR="0073240D" w:rsidRDefault="0073240D" w:rsidP="00333C81">
      <w:pPr>
        <w:spacing w:after="0"/>
        <w:ind w:firstLine="720"/>
        <w:rPr>
          <w:ins w:id="23" w:author="Intouch Sangkrajang" w:date="2016-11-14T18:08:00Z"/>
          <w:rFonts w:ascii="TH SarabunPSK" w:hAnsi="TH SarabunPSK" w:cs="TH SarabunPSK"/>
          <w:sz w:val="32"/>
          <w:szCs w:val="32"/>
        </w:rPr>
      </w:pPr>
    </w:p>
    <w:p w:rsidR="0073240D" w:rsidRDefault="0073240D" w:rsidP="00333C81">
      <w:pPr>
        <w:spacing w:after="0"/>
        <w:ind w:firstLine="720"/>
        <w:rPr>
          <w:ins w:id="24" w:author="Intouch Sangkrajang" w:date="2016-11-14T18:08:00Z"/>
          <w:rFonts w:ascii="TH SarabunPSK" w:hAnsi="TH SarabunPSK" w:cs="TH SarabunPSK"/>
          <w:sz w:val="32"/>
          <w:szCs w:val="32"/>
        </w:rPr>
      </w:pPr>
    </w:p>
    <w:p w:rsidR="0073240D" w:rsidRDefault="0073240D" w:rsidP="00333C81">
      <w:pPr>
        <w:spacing w:after="0"/>
        <w:ind w:firstLine="720"/>
        <w:rPr>
          <w:ins w:id="25" w:author="Intouch Sangkrajang" w:date="2016-11-14T18:08:00Z"/>
          <w:rFonts w:ascii="TH SarabunPSK" w:hAnsi="TH SarabunPSK" w:cs="TH SarabunPSK"/>
          <w:sz w:val="32"/>
          <w:szCs w:val="32"/>
        </w:rPr>
      </w:pPr>
    </w:p>
    <w:p w:rsidR="0073240D" w:rsidRDefault="0073240D" w:rsidP="00333C81">
      <w:pPr>
        <w:spacing w:after="0"/>
        <w:ind w:firstLine="720"/>
        <w:rPr>
          <w:ins w:id="26" w:author="Intouch Sangkrajang" w:date="2016-11-14T18:08:00Z"/>
          <w:rFonts w:ascii="TH SarabunPSK" w:hAnsi="TH SarabunPSK" w:cs="TH SarabunPSK"/>
          <w:sz w:val="32"/>
          <w:szCs w:val="32"/>
        </w:rPr>
      </w:pPr>
    </w:p>
    <w:p w:rsidR="0073240D" w:rsidRDefault="0073240D" w:rsidP="00333C81">
      <w:pPr>
        <w:spacing w:after="0"/>
        <w:ind w:firstLine="720"/>
        <w:rPr>
          <w:ins w:id="27" w:author="Intouch Sangkrajang" w:date="2016-11-14T18:08:00Z"/>
          <w:rFonts w:ascii="TH SarabunPSK" w:hAnsi="TH SarabunPSK" w:cs="TH SarabunPSK"/>
          <w:sz w:val="32"/>
          <w:szCs w:val="32"/>
        </w:rPr>
      </w:pPr>
    </w:p>
    <w:p w:rsidR="0073240D" w:rsidRPr="006B49C3" w:rsidRDefault="0073240D" w:rsidP="00333C81">
      <w:pPr>
        <w:spacing w:after="0"/>
        <w:ind w:firstLine="720"/>
        <w:rPr>
          <w:ins w:id="28" w:author="Intouch Sangkrajang" w:date="2016-11-14T18:08:00Z"/>
          <w:rFonts w:ascii="TH SarabunPSK" w:hAnsi="TH SarabunPSK" w:cs="TH SarabunPSK"/>
          <w:sz w:val="32"/>
          <w:szCs w:val="32"/>
        </w:rPr>
      </w:pPr>
    </w:p>
    <w:p w:rsidR="00333C81" w:rsidRPr="006B49C3" w:rsidDel="00930B1D" w:rsidRDefault="00333C81" w:rsidP="00333C81">
      <w:pPr>
        <w:spacing w:after="0"/>
        <w:ind w:firstLine="720"/>
        <w:rPr>
          <w:del w:id="29" w:author="Intouch Sangkrajang" w:date="2016-11-14T14:09:00Z"/>
          <w:rFonts w:ascii="TH SarabunPSK" w:hAnsi="TH SarabunPSK" w:cs="TH SarabunPSK"/>
          <w:sz w:val="32"/>
          <w:szCs w:val="32"/>
        </w:rPr>
      </w:pPr>
    </w:p>
    <w:p w:rsidR="006B49C3" w:rsidRPr="006B49C3" w:rsidDel="00CF7834" w:rsidRDefault="006B49C3">
      <w:pPr>
        <w:rPr>
          <w:del w:id="30" w:author="Suraphat Saengsiri" w:date="2016-11-14T17:57:00Z"/>
          <w:rFonts w:ascii="TH SarabunPSK" w:eastAsiaTheme="majorEastAsia" w:hAnsi="TH SarabunPSK" w:cs="TH SarabunPSK"/>
          <w:b/>
          <w:bCs/>
          <w:color w:val="000000" w:themeColor="text1"/>
          <w:sz w:val="32"/>
          <w:szCs w:val="32"/>
          <w:cs/>
        </w:rPr>
      </w:pPr>
      <w:del w:id="31" w:author="Suraphat Saengsiri" w:date="2016-11-14T17:57:00Z">
        <w:r w:rsidRPr="006B49C3" w:rsidDel="00CF7834">
          <w:rPr>
            <w:rFonts w:ascii="TH SarabunPSK" w:hAnsi="TH SarabunPSK" w:cs="TH SarabunPSK"/>
            <w:cs/>
          </w:rPr>
          <w:br w:type="page"/>
        </w:r>
      </w:del>
    </w:p>
    <w:p w:rsidR="00333C81" w:rsidRPr="00CF7834" w:rsidRDefault="00333C81">
      <w:pPr>
        <w:jc w:val="center"/>
        <w:rPr>
          <w:rFonts w:ascii="TH SarabunPSK" w:hAnsi="TH SarabunPSK" w:cs="TH SarabunPSK"/>
          <w:sz w:val="24"/>
          <w:rPrChange w:id="32" w:author="Suraphat Saengsiri" w:date="2016-11-14T17:57:00Z">
            <w:rPr>
              <w:rFonts w:ascii="TH SarabunPSK" w:hAnsi="TH SarabunPSK" w:cs="TH SarabunPSK"/>
            </w:rPr>
          </w:rPrChange>
        </w:rPr>
        <w:pPrChange w:id="33" w:author="Suraphat Saengsiri" w:date="2016-11-14T17:57:00Z">
          <w:pPr>
            <w:pStyle w:val="Heading1"/>
          </w:pPr>
        </w:pPrChange>
      </w:pPr>
      <w:r w:rsidRPr="00CF7834">
        <w:rPr>
          <w:rFonts w:ascii="TH SarabunPSK" w:hAnsi="TH SarabunPSK" w:cs="TH SarabunPSK"/>
          <w:b/>
          <w:bCs/>
          <w:sz w:val="24"/>
          <w:szCs w:val="32"/>
          <w:cs/>
          <w:rPrChange w:id="34" w:author="Suraphat Saengsiri" w:date="2016-11-14T17:57:00Z">
            <w:rPr>
              <w:rFonts w:ascii="TH SarabunPSK" w:hAnsi="TH SarabunPSK" w:cs="TH SarabunPSK"/>
              <w:b w:val="0"/>
              <w:bCs w:val="0"/>
              <w:cs/>
            </w:rPr>
          </w:rPrChange>
        </w:rPr>
        <w:t>กิตติกรรมประกาศ</w:t>
      </w:r>
    </w:p>
    <w:p w:rsidR="006301F9" w:rsidRPr="006B49C3" w:rsidRDefault="006301F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  <w:pPrChange w:id="35" w:author="Suraphat Saengsiri" w:date="2016-11-14T17:57:00Z">
          <w:pPr>
            <w:spacing w:after="0"/>
            <w:ind w:firstLine="720"/>
          </w:pPr>
        </w:pPrChange>
      </w:pPr>
      <w:r w:rsidRPr="006B49C3">
        <w:rPr>
          <w:rFonts w:ascii="TH SarabunPSK" w:hAnsi="TH SarabunPSK" w:cs="TH SarabunPSK"/>
          <w:sz w:val="32"/>
          <w:szCs w:val="32"/>
          <w:cs/>
        </w:rPr>
        <w:t>การที่</w:t>
      </w:r>
      <w:r w:rsidR="00333C81" w:rsidRPr="006B49C3">
        <w:rPr>
          <w:rFonts w:ascii="TH SarabunPSK" w:hAnsi="TH SarabunPSK" w:cs="TH SarabunPSK"/>
          <w:sz w:val="32"/>
          <w:szCs w:val="32"/>
          <w:cs/>
        </w:rPr>
        <w:t>โครงการระบบจัดหมวดหมู่องค์ความรู้แบบอัตโนมัติเพื่อพัฒนาการเรียนการสอนนี้ สามารถดำเนินงานจนสำเร็จ</w:t>
      </w:r>
      <w:r w:rsidRPr="006B49C3">
        <w:rPr>
          <w:rFonts w:ascii="TH SarabunPSK" w:hAnsi="TH SarabunPSK" w:cs="TH SarabunPSK"/>
          <w:sz w:val="32"/>
          <w:szCs w:val="32"/>
          <w:cs/>
        </w:rPr>
        <w:t>ลุล่วงมาถึงขั้นนี้ได้นั้น เป็นเพราะความกรุณาของทางมูลนิธิสดศรี-สฤษดิ์วงศ์ โดยการประสานของของพี่หญิง ผู้ซึ่งให้ความช่วยเหลือทั้งทางด้านเอกสารที่นำมาใช้ คุณครูที่มาช่วยทั้งในด้านการจัดกลุ่มเอกสารและด้านอื่นๆ และยังให้ความช่วยเหลือด้านเงินทุนในการดำเนินโครงการมาด้วย และขอขอบคุณทางสถาบันอาศรมศิลป์ โดยการประสานงานของคุณอภิษฎา ทองสอาด หรือพี่ปุ้ม ที่ช่วยให้คำแนะนำในด้านเอกสาร และให้เอกสารเพิ่มเติมจากทางมูลนิธิสดศรี-สฤษดิ์วงศ์ อีกด้วย ทางกลุ่มจึงขอขอบคุณองค์กรทั้งสองมาไว้ ณ ที่นี้</w:t>
      </w:r>
    </w:p>
    <w:p w:rsidR="006B49C3" w:rsidRPr="006B49C3" w:rsidRDefault="006B49C3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EB6651" w:rsidRPr="006B49C3" w:rsidRDefault="00EB6651" w:rsidP="00C327C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</w:t>
      </w:r>
    </w:p>
    <w:p w:rsidR="0073240D" w:rsidRPr="000F581F" w:rsidRDefault="0073240D" w:rsidP="0073240D">
      <w:pPr>
        <w:spacing w:after="0"/>
        <w:jc w:val="thaiDistribute"/>
        <w:rPr>
          <w:ins w:id="36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37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>Abstract</w:t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ก</w:t>
        </w:r>
      </w:ins>
    </w:p>
    <w:p w:rsidR="0073240D" w:rsidRDefault="0073240D" w:rsidP="0073240D">
      <w:pPr>
        <w:spacing w:after="0"/>
        <w:jc w:val="thaiDistribute"/>
        <w:rPr>
          <w:ins w:id="38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39" w:author="Intouch Sangkrajang" w:date="2016-11-14T18:08:00Z"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บทคัดย่อ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  <w:t>ข</w:t>
        </w:r>
      </w:ins>
    </w:p>
    <w:p w:rsidR="0073240D" w:rsidRDefault="0073240D" w:rsidP="0073240D">
      <w:pPr>
        <w:spacing w:after="0"/>
        <w:jc w:val="thaiDistribute"/>
        <w:rPr>
          <w:ins w:id="40" w:author="Intouch Sangkrajang" w:date="2016-11-14T18:08:00Z"/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ins w:id="41" w:author="Intouch Sangkrajang" w:date="2016-11-14T18:08:00Z"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กิตติกรรมประกาศ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  <w:t>ง</w:t>
        </w:r>
      </w:ins>
    </w:p>
    <w:p w:rsidR="0073240D" w:rsidRDefault="0073240D" w:rsidP="0073240D">
      <w:pPr>
        <w:spacing w:after="0"/>
        <w:jc w:val="thaiDistribute"/>
        <w:rPr>
          <w:ins w:id="42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43" w:author="Intouch Sangkrajang" w:date="2016-11-14T18:08:00Z"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สารบัญ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จ</w:t>
        </w:r>
      </w:ins>
    </w:p>
    <w:p w:rsidR="0073240D" w:rsidRDefault="0073240D" w:rsidP="0073240D">
      <w:pPr>
        <w:spacing w:after="0"/>
        <w:jc w:val="thaiDistribute"/>
        <w:rPr>
          <w:ins w:id="44" w:author="Intouch Sangkrajang" w:date="2016-11-14T18:08:00Z"/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ins w:id="45" w:author="Intouch Sangkrajang" w:date="2016-11-14T18:08:00Z"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สารบัญรูปภาพ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</w:ins>
      <w:ins w:id="46" w:author="Intouch Sangkrajang" w:date="2016-11-14T18:09:00Z"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ช</w:t>
        </w:r>
      </w:ins>
    </w:p>
    <w:p w:rsidR="0073240D" w:rsidRDefault="0073240D" w:rsidP="0073240D">
      <w:pPr>
        <w:spacing w:after="0"/>
        <w:jc w:val="thaiDistribute"/>
        <w:rPr>
          <w:ins w:id="47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48" w:author="Intouch Sangkrajang" w:date="2016-11-14T18:08:00Z">
        <w:r>
          <w:rPr>
            <w:rFonts w:ascii="TH SarabunPSK" w:hAnsi="TH SarabunPSK" w:cs="TH SarabunPSK" w:hint="cs"/>
            <w:b/>
            <w:bCs/>
            <w:color w:val="000000" w:themeColor="text1"/>
            <w:sz w:val="32"/>
            <w:szCs w:val="32"/>
            <w:cs/>
          </w:rPr>
          <w:t xml:space="preserve">บทที่ </w:t>
        </w:r>
        <w:r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 xml:space="preserve">1 </w:t>
        </w:r>
        <w:r>
          <w:rPr>
            <w:rFonts w:ascii="TH SarabunPSK" w:hAnsi="TH SarabunPSK" w:cs="TH SarabunPSK" w:hint="cs"/>
            <w:b/>
            <w:bCs/>
            <w:color w:val="000000" w:themeColor="text1"/>
            <w:sz w:val="32"/>
            <w:szCs w:val="32"/>
            <w:cs/>
          </w:rPr>
          <w:t>บทนำ</w:t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</w:ins>
      <w:ins w:id="49" w:author="Intouch Sangkrajang" w:date="2016-11-14T18:17:00Z"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>1</w:t>
        </w:r>
      </w:ins>
    </w:p>
    <w:p w:rsidR="0073240D" w:rsidRPr="0077186D" w:rsidRDefault="0073240D" w:rsidP="0073240D">
      <w:pPr>
        <w:pStyle w:val="ListParagraph"/>
        <w:numPr>
          <w:ilvl w:val="1"/>
          <w:numId w:val="9"/>
        </w:numPr>
        <w:spacing w:after="0"/>
        <w:jc w:val="thaiDistribute"/>
        <w:rPr>
          <w:ins w:id="50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51" w:author="Intouch Sangkrajang" w:date="2016-11-14T18:08:00Z">
        <w:r w:rsidRPr="0077186D"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ที่มาของปัญหาและแนวทางการแก้ไขปัญหา</w:t>
        </w:r>
      </w:ins>
      <w:ins w:id="52" w:author="Intouch Sangkrajang" w:date="2016-11-14T18:16:00Z"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1</w:t>
        </w:r>
      </w:ins>
    </w:p>
    <w:p w:rsidR="0073240D" w:rsidRDefault="0073240D" w:rsidP="0073240D">
      <w:pPr>
        <w:pStyle w:val="ListParagraph"/>
        <w:numPr>
          <w:ilvl w:val="1"/>
          <w:numId w:val="9"/>
        </w:numPr>
        <w:spacing w:after="0"/>
        <w:jc w:val="thaiDistribute"/>
        <w:rPr>
          <w:ins w:id="53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54" w:author="Intouch Sangkrajang" w:date="2016-11-14T18:08:00Z"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วัตถุประสงค์</w:t>
        </w:r>
      </w:ins>
      <w:ins w:id="55" w:author="Intouch Sangkrajang" w:date="2016-11-14T18:16:00Z"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1</w:t>
        </w:r>
      </w:ins>
    </w:p>
    <w:p w:rsidR="0073240D" w:rsidRDefault="0073240D" w:rsidP="0073240D">
      <w:pPr>
        <w:pStyle w:val="ListParagraph"/>
        <w:numPr>
          <w:ilvl w:val="1"/>
          <w:numId w:val="9"/>
        </w:numPr>
        <w:spacing w:after="0"/>
        <w:jc w:val="thaiDistribute"/>
        <w:rPr>
          <w:ins w:id="56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57" w:author="Intouch Sangkrajang" w:date="2016-11-14T18:08:00Z"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ขอบเขตงานวิจัย</w:t>
        </w:r>
      </w:ins>
      <w:ins w:id="58" w:author="Intouch Sangkrajang" w:date="2016-11-14T18:16:00Z"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2</w:t>
        </w:r>
      </w:ins>
    </w:p>
    <w:p w:rsidR="0073240D" w:rsidRDefault="0073240D" w:rsidP="0073240D">
      <w:pPr>
        <w:pStyle w:val="ListParagraph"/>
        <w:numPr>
          <w:ilvl w:val="1"/>
          <w:numId w:val="9"/>
        </w:numPr>
        <w:spacing w:after="0"/>
        <w:jc w:val="thaiDistribute"/>
        <w:rPr>
          <w:ins w:id="59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60" w:author="Intouch Sangkrajang" w:date="2016-11-14T18:08:00Z"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ขั้นตอนการทำงานและระยะเวลาการดำเนินงาน</w:t>
        </w:r>
      </w:ins>
      <w:ins w:id="61" w:author="Intouch Sangkrajang" w:date="2016-11-14T18:17:00Z"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3</w:t>
        </w:r>
      </w:ins>
    </w:p>
    <w:p w:rsidR="0073240D" w:rsidRDefault="0073240D" w:rsidP="0073240D">
      <w:pPr>
        <w:spacing w:after="0"/>
        <w:jc w:val="thaiDistribute"/>
        <w:rPr>
          <w:ins w:id="62" w:author="Intouch Sangkrajang" w:date="2016-11-14T18:08:00Z"/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ins w:id="63" w:author="Intouch Sangkrajang" w:date="2016-11-14T18:08:00Z">
        <w:r>
          <w:rPr>
            <w:rFonts w:ascii="TH SarabunPSK" w:hAnsi="TH SarabunPSK" w:cs="TH SarabunPSK" w:hint="cs"/>
            <w:b/>
            <w:bCs/>
            <w:color w:val="000000" w:themeColor="text1"/>
            <w:sz w:val="32"/>
            <w:szCs w:val="32"/>
            <w:cs/>
          </w:rPr>
          <w:t>บทที่ 2 ที่มา ทฤษฎีและงานวิจัยที่เกี่ยวข้อง</w:t>
        </w:r>
      </w:ins>
      <w:ins w:id="64" w:author="Intouch Sangkrajang" w:date="2016-11-14T18:17:00Z">
        <w:r w:rsidR="00546DA5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  <w:t>4</w:t>
        </w:r>
      </w:ins>
    </w:p>
    <w:p w:rsidR="0073240D" w:rsidRDefault="0073240D" w:rsidP="0073240D">
      <w:pPr>
        <w:spacing w:after="0"/>
        <w:jc w:val="thaiDistribute"/>
        <w:rPr>
          <w:ins w:id="65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66" w:author="Intouch Sangkrajang" w:date="2016-11-14T18:08:00Z">
        <w:r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2.1 การทบทวนวรรณกรรม</w:t>
        </w:r>
      </w:ins>
      <w:ins w:id="67" w:author="Intouch Sangkrajang" w:date="2016-11-14T18:17:00Z"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4</w:t>
        </w:r>
      </w:ins>
    </w:p>
    <w:p w:rsidR="0073240D" w:rsidRDefault="0073240D" w:rsidP="0073240D">
      <w:pPr>
        <w:spacing w:after="0"/>
        <w:jc w:val="thaiDistribute"/>
        <w:rPr>
          <w:ins w:id="68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69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2.2 เทคนิคและเทคโนโลยีที่เกี่ยวข้อง</w:t>
        </w:r>
      </w:ins>
      <w:ins w:id="70" w:author="Intouch Sangkrajang" w:date="2016-11-14T18:17:00Z"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546DA5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</w:ins>
      <w:ins w:id="71" w:author="Intouch Sangkrajang" w:date="2016-11-14T18:18:00Z"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>4</w:t>
        </w:r>
      </w:ins>
    </w:p>
    <w:p w:rsidR="0073240D" w:rsidRDefault="0073240D" w:rsidP="0073240D">
      <w:pPr>
        <w:spacing w:after="0"/>
        <w:jc w:val="thaiDistribute"/>
        <w:rPr>
          <w:ins w:id="72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73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 xml:space="preserve">2.2.1 </w:t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>Word Segmentation</w:t>
        </w:r>
      </w:ins>
      <w:ins w:id="74" w:author="Intouch Sangkrajang" w:date="2016-11-14T18:18:00Z"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4</w:t>
        </w:r>
      </w:ins>
    </w:p>
    <w:p w:rsidR="0073240D" w:rsidRDefault="0073240D" w:rsidP="0073240D">
      <w:pPr>
        <w:spacing w:after="0"/>
        <w:jc w:val="thaiDistribute"/>
        <w:rPr>
          <w:ins w:id="75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76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2.2.2 bag-of-word model</w:t>
        </w:r>
      </w:ins>
      <w:ins w:id="77" w:author="Intouch Sangkrajang" w:date="2016-11-14T18:18:00Z"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4</w:t>
        </w:r>
      </w:ins>
    </w:p>
    <w:p w:rsidR="0073240D" w:rsidRDefault="0073240D" w:rsidP="0073240D">
      <w:pPr>
        <w:spacing w:after="0"/>
        <w:jc w:val="thaiDistribute"/>
        <w:rPr>
          <w:ins w:id="78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79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 xml:space="preserve">2.2.3 </w:t>
        </w:r>
        <w:r w:rsidRPr="0077186D">
          <w:rPr>
            <w:rFonts w:ascii="TH SarabunPSK" w:hAnsi="TH SarabunPSK" w:cs="TH SarabunPSK"/>
            <w:color w:val="000000" w:themeColor="text1"/>
            <w:sz w:val="32"/>
            <w:szCs w:val="32"/>
          </w:rPr>
          <w:t>Term frequency – Inverse document frequency (TF-IDF)</w:t>
        </w:r>
      </w:ins>
      <w:ins w:id="80" w:author="Intouch Sangkrajang" w:date="2016-11-14T18:18:00Z"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4</w:t>
        </w:r>
      </w:ins>
    </w:p>
    <w:p w:rsidR="0073240D" w:rsidRDefault="0073240D" w:rsidP="0073240D">
      <w:pPr>
        <w:spacing w:after="0"/>
        <w:jc w:val="thaiDistribute"/>
        <w:rPr>
          <w:ins w:id="81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82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 xml:space="preserve">2.2.4 </w:t>
        </w:r>
        <w:r w:rsidRPr="0077186D">
          <w:rPr>
            <w:rFonts w:ascii="TH SarabunPSK" w:hAnsi="TH SarabunPSK" w:cs="TH SarabunPSK"/>
            <w:color w:val="000000" w:themeColor="text1"/>
            <w:sz w:val="32"/>
            <w:szCs w:val="32"/>
          </w:rPr>
          <w:t>Latent Dirichlet Allocation</w:t>
        </w:r>
      </w:ins>
      <w:ins w:id="83" w:author="Intouch Sangkrajang" w:date="2016-11-14T18:18:00Z"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5</w:t>
        </w:r>
      </w:ins>
    </w:p>
    <w:p w:rsidR="0073240D" w:rsidRDefault="0073240D" w:rsidP="0073240D">
      <w:pPr>
        <w:spacing w:after="0"/>
        <w:jc w:val="thaiDistribute"/>
        <w:rPr>
          <w:ins w:id="84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85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2.2.5 Neural Network</w:t>
        </w:r>
      </w:ins>
      <w:ins w:id="86" w:author="Intouch Sangkrajang" w:date="2016-11-14T18:18:00Z"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5</w:t>
        </w:r>
      </w:ins>
    </w:p>
    <w:p w:rsidR="0073240D" w:rsidRDefault="0073240D" w:rsidP="0073240D">
      <w:pPr>
        <w:spacing w:after="0"/>
        <w:jc w:val="thaiDistribute"/>
        <w:rPr>
          <w:ins w:id="87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88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 xml:space="preserve">2.3 </w:t>
        </w:r>
        <w:r w:rsidRPr="0077186D"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ภาษา</w:t>
        </w:r>
        <w:r w:rsidRPr="0077186D">
          <w:rPr>
            <w:rFonts w:ascii="TH SarabunPSK" w:hAnsi="TH SarabunPSK" w:cs="TH SarabunPSK"/>
            <w:color w:val="000000" w:themeColor="text1"/>
            <w:sz w:val="32"/>
            <w:szCs w:val="32"/>
          </w:rPr>
          <w:t xml:space="preserve">, </w:t>
        </w:r>
        <w:r w:rsidRPr="0077186D"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เครื่องมือ</w:t>
        </w:r>
        <w:r w:rsidRPr="0077186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 xml:space="preserve"> </w:t>
        </w:r>
        <w:r w:rsidRPr="0077186D"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และซอฟต์แวร์ที่ใช้ในการพัฒนา</w:t>
        </w:r>
      </w:ins>
      <w:ins w:id="89" w:author="Intouch Sangkrajang" w:date="2016-11-14T18:18:00Z"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5</w:t>
        </w:r>
      </w:ins>
    </w:p>
    <w:p w:rsidR="0073240D" w:rsidRDefault="0073240D" w:rsidP="0073240D">
      <w:pPr>
        <w:spacing w:after="0"/>
        <w:jc w:val="thaiDistribute"/>
        <w:rPr>
          <w:ins w:id="90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91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2.3.1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 xml:space="preserve"> </w:t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>Hadoop Distributed File System (HDFS)</w:t>
        </w:r>
      </w:ins>
      <w:ins w:id="92" w:author="Intouch Sangkrajang" w:date="2016-11-14T18:18:00Z"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197AD6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5</w:t>
        </w:r>
      </w:ins>
    </w:p>
    <w:p w:rsidR="0073240D" w:rsidRDefault="0073240D" w:rsidP="0073240D">
      <w:pPr>
        <w:spacing w:after="0"/>
        <w:jc w:val="thaiDistribute"/>
        <w:rPr>
          <w:ins w:id="93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94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2.3.2 Spark ML</w:t>
        </w:r>
      </w:ins>
      <w:ins w:id="95" w:author="Intouch Sangkrajang" w:date="2016-11-14T18:41:00Z"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5</w:t>
        </w:r>
      </w:ins>
    </w:p>
    <w:p w:rsidR="0073240D" w:rsidRDefault="0073240D" w:rsidP="0073240D">
      <w:pPr>
        <w:spacing w:after="0"/>
        <w:jc w:val="thaiDistribute"/>
        <w:rPr>
          <w:ins w:id="96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97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2.3.3 Apache Impala</w:t>
        </w:r>
      </w:ins>
      <w:ins w:id="98" w:author="Intouch Sangkrajang" w:date="2016-11-14T18:41:00Z"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6</w:t>
        </w:r>
      </w:ins>
    </w:p>
    <w:p w:rsidR="0073240D" w:rsidRDefault="0073240D" w:rsidP="0073240D">
      <w:pPr>
        <w:spacing w:after="0"/>
        <w:jc w:val="thaiDistribute"/>
        <w:rPr>
          <w:ins w:id="99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100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2.3.4 Apache HBase</w:t>
        </w:r>
      </w:ins>
      <w:ins w:id="101" w:author="Intouch Sangkrajang" w:date="2016-11-14T18:41:00Z"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6</w:t>
        </w:r>
      </w:ins>
    </w:p>
    <w:p w:rsidR="0073240D" w:rsidRDefault="0073240D" w:rsidP="0073240D">
      <w:pPr>
        <w:spacing w:after="0"/>
        <w:jc w:val="thaiDistribute"/>
        <w:rPr>
          <w:ins w:id="102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103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2.3.5 PDFBox</w:t>
        </w:r>
      </w:ins>
      <w:ins w:id="104" w:author="Intouch Sangkrajang" w:date="2016-11-14T18:42:00Z"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6</w:t>
        </w:r>
      </w:ins>
    </w:p>
    <w:p w:rsidR="0073240D" w:rsidRDefault="0073240D" w:rsidP="0073240D">
      <w:pPr>
        <w:spacing w:after="0"/>
        <w:jc w:val="thaiDistribute"/>
        <w:rPr>
          <w:ins w:id="105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106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2.3.6 LexTo</w:t>
        </w:r>
      </w:ins>
      <w:ins w:id="107" w:author="Intouch Sangkrajang" w:date="2016-11-14T18:42:00Z"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6</w:t>
        </w:r>
      </w:ins>
    </w:p>
    <w:p w:rsidR="0073240D" w:rsidRDefault="0073240D" w:rsidP="0073240D">
      <w:pPr>
        <w:spacing w:after="0"/>
        <w:jc w:val="thaiDistribute"/>
        <w:rPr>
          <w:ins w:id="108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109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2.3.7 Java</w:t>
        </w:r>
      </w:ins>
      <w:ins w:id="110" w:author="Intouch Sangkrajang" w:date="2016-11-14T18:42:00Z"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7</w:t>
        </w:r>
      </w:ins>
    </w:p>
    <w:p w:rsidR="0073240D" w:rsidRDefault="0073240D" w:rsidP="0073240D">
      <w:pPr>
        <w:spacing w:after="0"/>
        <w:jc w:val="thaiDistribute"/>
        <w:rPr>
          <w:ins w:id="111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112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2.3.8 Python</w:t>
        </w:r>
      </w:ins>
      <w:ins w:id="113" w:author="Intouch Sangkrajang" w:date="2016-11-14T18:42:00Z"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7</w:t>
        </w:r>
      </w:ins>
    </w:p>
    <w:p w:rsidR="0073240D" w:rsidRDefault="0073240D" w:rsidP="0073240D">
      <w:pPr>
        <w:spacing w:after="0"/>
        <w:jc w:val="thaiDistribute"/>
        <w:rPr>
          <w:ins w:id="114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115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2.3.9 PHP</w:t>
        </w:r>
      </w:ins>
      <w:ins w:id="116" w:author="Intouch Sangkrajang" w:date="2016-11-14T18:42:00Z"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7</w:t>
        </w:r>
      </w:ins>
    </w:p>
    <w:p w:rsidR="0073240D" w:rsidRPr="0077186D" w:rsidRDefault="0073240D" w:rsidP="0073240D">
      <w:pPr>
        <w:spacing w:after="0"/>
        <w:jc w:val="thaiDistribute"/>
        <w:rPr>
          <w:ins w:id="117" w:author="Intouch Sangkrajang" w:date="2016-11-14T18:08:00Z"/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</w:p>
    <w:p w:rsidR="0073240D" w:rsidRDefault="0073240D" w:rsidP="0073240D">
      <w:pPr>
        <w:spacing w:after="0"/>
        <w:jc w:val="thaiDistribute"/>
        <w:rPr>
          <w:ins w:id="118" w:author="Intouch Sangkrajang" w:date="2016-11-14T18:08:00Z"/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ins w:id="119" w:author="Intouch Sangkrajang" w:date="2016-11-14T18:08:00Z">
        <w:r w:rsidRPr="0077186D">
          <w:rPr>
            <w:rFonts w:ascii="TH SarabunPSK" w:hAnsi="TH SarabunPSK" w:cs="TH SarabunPSK" w:hint="cs"/>
            <w:b/>
            <w:bCs/>
            <w:color w:val="000000" w:themeColor="text1"/>
            <w:sz w:val="32"/>
            <w:szCs w:val="32"/>
            <w:cs/>
          </w:rPr>
          <w:lastRenderedPageBreak/>
          <w:t>บทที่</w:t>
        </w:r>
        <w:r w:rsidRPr="0077186D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  <w:cs/>
          </w:rPr>
          <w:t xml:space="preserve"> </w:t>
        </w:r>
        <w:r w:rsidRPr="0077186D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 xml:space="preserve">3 </w:t>
        </w:r>
        <w:r w:rsidRPr="0077186D">
          <w:rPr>
            <w:rFonts w:ascii="TH SarabunPSK" w:hAnsi="TH SarabunPSK" w:cs="TH SarabunPSK" w:hint="cs"/>
            <w:b/>
            <w:bCs/>
            <w:color w:val="000000" w:themeColor="text1"/>
            <w:sz w:val="32"/>
            <w:szCs w:val="32"/>
            <w:cs/>
          </w:rPr>
          <w:t>การออกแบบและระเบียบวิธีวิจัย</w:t>
        </w:r>
      </w:ins>
      <w:ins w:id="120" w:author="Intouch Sangkrajang" w:date="2016-11-14T18:42:00Z"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  <w:t>8</w:t>
        </w:r>
      </w:ins>
    </w:p>
    <w:p w:rsidR="0073240D" w:rsidRDefault="0073240D" w:rsidP="0073240D">
      <w:pPr>
        <w:spacing w:after="0"/>
        <w:jc w:val="thaiDistribute"/>
        <w:rPr>
          <w:ins w:id="121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122" w:author="Intouch Sangkrajang" w:date="2016-11-14T18:08:00Z">
        <w:r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>3.1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 xml:space="preserve"> ขั้นตอนการทำงาน</w:t>
        </w:r>
      </w:ins>
      <w:ins w:id="123" w:author="Intouch Sangkrajang" w:date="2016-11-14T18:42:00Z"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8</w:t>
        </w:r>
      </w:ins>
    </w:p>
    <w:p w:rsidR="0073240D" w:rsidRDefault="0073240D" w:rsidP="0073240D">
      <w:pPr>
        <w:spacing w:after="0"/>
        <w:jc w:val="thaiDistribute"/>
        <w:rPr>
          <w:ins w:id="124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125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3.2 ข้อจำกัดของซอฟต์แวร์</w:t>
        </w:r>
      </w:ins>
      <w:ins w:id="126" w:author="Intouch Sangkrajang" w:date="2016-11-14T18:42:00Z"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8</w:t>
        </w:r>
      </w:ins>
    </w:p>
    <w:p w:rsidR="0073240D" w:rsidRDefault="0073240D" w:rsidP="0073240D">
      <w:pPr>
        <w:spacing w:after="0"/>
        <w:jc w:val="thaiDistribute"/>
        <w:rPr>
          <w:ins w:id="127" w:author="Intouch Sangkrajang" w:date="2016-11-14T18:08:00Z"/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ins w:id="128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 xml:space="preserve">3.3 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ลักษณะเด่นของซอฟต์แวร์</w:t>
        </w:r>
      </w:ins>
      <w:ins w:id="129" w:author="Intouch Sangkrajang" w:date="2016-11-14T18:42:00Z">
        <w:r w:rsidR="00F57894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="00F57894"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9</w:t>
        </w:r>
      </w:ins>
    </w:p>
    <w:p w:rsidR="0073240D" w:rsidRDefault="0073240D" w:rsidP="0073240D">
      <w:pPr>
        <w:spacing w:after="0"/>
        <w:jc w:val="thaiDistribute"/>
        <w:rPr>
          <w:ins w:id="130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131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3.4 สถาปัตยกรรม</w:t>
        </w:r>
      </w:ins>
      <w:ins w:id="132" w:author="Intouch Sangkrajang" w:date="2016-11-14T18:43:00Z"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10</w:t>
        </w:r>
      </w:ins>
    </w:p>
    <w:p w:rsidR="0073240D" w:rsidRDefault="0073240D" w:rsidP="0073240D">
      <w:pPr>
        <w:spacing w:after="0"/>
        <w:jc w:val="thaiDistribute"/>
        <w:rPr>
          <w:ins w:id="133" w:author="Intouch Sangkrajang" w:date="2016-11-14T18:08:00Z"/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ins w:id="134" w:author="Intouch Sangkrajang" w:date="2016-11-14T18:08:00Z">
        <w:r w:rsidRPr="0077186D">
          <w:rPr>
            <w:rFonts w:ascii="TH SarabunPSK" w:hAnsi="TH SarabunPSK" w:cs="TH SarabunPSK" w:hint="cs"/>
            <w:b/>
            <w:bCs/>
            <w:color w:val="000000" w:themeColor="text1"/>
            <w:sz w:val="32"/>
            <w:szCs w:val="32"/>
            <w:cs/>
          </w:rPr>
          <w:t>บทที่</w:t>
        </w:r>
        <w:r w:rsidRPr="0077186D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  <w:cs/>
          </w:rPr>
          <w:t xml:space="preserve"> </w:t>
        </w:r>
        <w:r w:rsidRPr="0077186D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 xml:space="preserve">4 </w:t>
        </w:r>
        <w:r w:rsidRPr="0077186D">
          <w:rPr>
            <w:rFonts w:ascii="TH SarabunPSK" w:hAnsi="TH SarabunPSK" w:cs="TH SarabunPSK" w:hint="cs"/>
            <w:b/>
            <w:bCs/>
            <w:color w:val="000000" w:themeColor="text1"/>
            <w:sz w:val="32"/>
            <w:szCs w:val="32"/>
            <w:cs/>
          </w:rPr>
          <w:t>ผลการวิจัยและอภิปรายผล</w:t>
        </w:r>
      </w:ins>
      <w:ins w:id="135" w:author="Intouch Sangkrajang" w:date="2016-11-14T18:43:00Z"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  <w:t>19</w:t>
        </w:r>
      </w:ins>
    </w:p>
    <w:p w:rsidR="0073240D" w:rsidRDefault="0073240D" w:rsidP="0073240D">
      <w:pPr>
        <w:spacing w:after="0"/>
        <w:jc w:val="thaiDistribute"/>
        <w:rPr>
          <w:ins w:id="136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137" w:author="Intouch Sangkrajang" w:date="2016-11-14T18:08:00Z">
        <w:r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 xml:space="preserve">4.1 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ตัวอย่างภาพหน้าจอของโปรแกรม</w:t>
        </w:r>
      </w:ins>
      <w:ins w:id="138" w:author="Intouch Sangkrajang" w:date="2016-11-14T18:43:00Z"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19</w:t>
        </w:r>
      </w:ins>
    </w:p>
    <w:p w:rsidR="0073240D" w:rsidRDefault="0073240D" w:rsidP="0073240D">
      <w:pPr>
        <w:spacing w:after="0"/>
        <w:jc w:val="thaiDistribute"/>
        <w:rPr>
          <w:ins w:id="139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140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4.2 อภิปรายผล</w:t>
        </w:r>
      </w:ins>
      <w:ins w:id="141" w:author="Intouch Sangkrajang" w:date="2016-11-14T18:43:00Z"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21</w:t>
        </w:r>
      </w:ins>
    </w:p>
    <w:p w:rsidR="0073240D" w:rsidRDefault="0073240D" w:rsidP="0073240D">
      <w:pPr>
        <w:spacing w:after="0"/>
        <w:jc w:val="thaiDistribute"/>
        <w:rPr>
          <w:ins w:id="142" w:author="Intouch Sangkrajang" w:date="2016-11-14T18:08:00Z"/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ins w:id="143" w:author="Intouch Sangkrajang" w:date="2016-11-14T18:08:00Z">
        <w:r>
          <w:rPr>
            <w:rFonts w:ascii="TH SarabunPSK" w:hAnsi="TH SarabunPSK" w:cs="TH SarabunPSK" w:hint="cs"/>
            <w:b/>
            <w:bCs/>
            <w:color w:val="000000" w:themeColor="text1"/>
            <w:sz w:val="32"/>
            <w:szCs w:val="32"/>
            <w:cs/>
          </w:rPr>
          <w:t>บทที่ 5 สรุปผล</w:t>
        </w:r>
      </w:ins>
      <w:ins w:id="144" w:author="Intouch Sangkrajang" w:date="2016-11-14T18:43:00Z"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  <w:t>22</w:t>
        </w:r>
      </w:ins>
    </w:p>
    <w:p w:rsidR="0073240D" w:rsidRDefault="0073240D" w:rsidP="0073240D">
      <w:pPr>
        <w:spacing w:after="0"/>
        <w:jc w:val="thaiDistribute"/>
        <w:rPr>
          <w:ins w:id="145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146" w:author="Intouch Sangkrajang" w:date="2016-11-14T18:08:00Z">
        <w:r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5.1 สถานะการดำเนินงาน</w:t>
        </w:r>
      </w:ins>
      <w:ins w:id="147" w:author="Intouch Sangkrajang" w:date="2016-11-14T18:43:00Z"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22</w:t>
        </w:r>
      </w:ins>
    </w:p>
    <w:p w:rsidR="0073240D" w:rsidRDefault="0073240D" w:rsidP="0073240D">
      <w:pPr>
        <w:spacing w:after="0"/>
        <w:jc w:val="thaiDistribute"/>
        <w:rPr>
          <w:ins w:id="148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149" w:author="Intouch Sangkrajang" w:date="2016-11-14T18:08:00Z"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5.2 สรุปผลการทำงาน และปัญหาที่พบ</w:t>
        </w:r>
      </w:ins>
      <w:ins w:id="150" w:author="Intouch Sangkrajang" w:date="2016-11-14T18:43:00Z"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22</w:t>
        </w:r>
      </w:ins>
    </w:p>
    <w:p w:rsidR="0073240D" w:rsidRDefault="0073240D" w:rsidP="0073240D">
      <w:pPr>
        <w:spacing w:after="0"/>
        <w:jc w:val="thaiDistribute"/>
        <w:rPr>
          <w:ins w:id="151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</w:pPr>
      <w:ins w:id="152" w:author="Intouch Sangkrajang" w:date="2016-11-14T18:08:00Z"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  <w:t>5.3 สิ่งที่ได้เรียนรู้จากโครงงาน</w:t>
        </w:r>
      </w:ins>
      <w:ins w:id="153" w:author="Intouch Sangkrajang" w:date="2016-11-14T18:43:00Z"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22</w:t>
        </w:r>
      </w:ins>
      <w:bookmarkStart w:id="154" w:name="_GoBack"/>
      <w:bookmarkEnd w:id="154"/>
    </w:p>
    <w:p w:rsidR="0073240D" w:rsidRDefault="0073240D" w:rsidP="0073240D">
      <w:pPr>
        <w:spacing w:after="0"/>
        <w:jc w:val="thaiDistribute"/>
        <w:rPr>
          <w:ins w:id="155" w:author="Intouch Sangkrajang" w:date="2016-11-14T18:09:00Z"/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ins w:id="156" w:author="Intouch Sangkrajang" w:date="2016-11-14T18:08:00Z">
        <w:r>
          <w:rPr>
            <w:rFonts w:ascii="TH SarabunPSK" w:hAnsi="TH SarabunPSK" w:cs="TH SarabunPSK" w:hint="cs"/>
            <w:b/>
            <w:bCs/>
            <w:color w:val="000000" w:themeColor="text1"/>
            <w:sz w:val="32"/>
            <w:szCs w:val="32"/>
            <w:cs/>
          </w:rPr>
          <w:t>บรรณานุกรม</w:t>
        </w:r>
      </w:ins>
      <w:ins w:id="157" w:author="Intouch Sangkrajang" w:date="2016-11-14T18:44:00Z"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  <w:r w:rsidR="00F57894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  <w:t>24</w:t>
        </w:r>
      </w:ins>
    </w:p>
    <w:p w:rsidR="0073240D" w:rsidRDefault="0073240D" w:rsidP="0073240D">
      <w:pPr>
        <w:spacing w:after="0"/>
        <w:jc w:val="thaiDistribute"/>
        <w:rPr>
          <w:ins w:id="158" w:author="Intouch Sangkrajang" w:date="2016-11-14T18:09:00Z"/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3240D" w:rsidRDefault="0073240D" w:rsidP="0073240D">
      <w:pPr>
        <w:spacing w:after="0"/>
        <w:jc w:val="thaiDistribute"/>
        <w:rPr>
          <w:ins w:id="159" w:author="Intouch Sangkrajang" w:date="2016-11-14T18:09:00Z"/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3240D" w:rsidRDefault="0073240D" w:rsidP="0073240D">
      <w:pPr>
        <w:spacing w:after="0"/>
        <w:jc w:val="thaiDistribute"/>
        <w:rPr>
          <w:ins w:id="160" w:author="Intouch Sangkrajang" w:date="2016-11-14T18:09:00Z"/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3240D" w:rsidRDefault="0073240D" w:rsidP="0073240D">
      <w:pPr>
        <w:spacing w:after="0"/>
        <w:jc w:val="thaiDistribute"/>
        <w:rPr>
          <w:ins w:id="161" w:author="Intouch Sangkrajang" w:date="2016-11-14T18:09:00Z"/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3240D" w:rsidRDefault="0073240D" w:rsidP="0073240D">
      <w:pPr>
        <w:spacing w:after="0"/>
        <w:jc w:val="thaiDistribute"/>
        <w:rPr>
          <w:ins w:id="162" w:author="Intouch Sangkrajang" w:date="2016-11-14T18:09:00Z"/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3240D" w:rsidRDefault="0073240D" w:rsidP="0073240D">
      <w:pPr>
        <w:spacing w:after="0"/>
        <w:jc w:val="thaiDistribute"/>
        <w:rPr>
          <w:ins w:id="163" w:author="Intouch Sangkrajang" w:date="2016-11-14T18:09:00Z"/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3240D" w:rsidRDefault="0073240D" w:rsidP="0073240D">
      <w:pPr>
        <w:spacing w:after="0"/>
        <w:jc w:val="thaiDistribute"/>
        <w:rPr>
          <w:ins w:id="164" w:author="Intouch Sangkrajang" w:date="2016-11-14T18:09:00Z"/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3240D" w:rsidRDefault="0073240D" w:rsidP="0073240D">
      <w:pPr>
        <w:spacing w:after="0"/>
        <w:jc w:val="thaiDistribute"/>
        <w:rPr>
          <w:ins w:id="165" w:author="Intouch Sangkrajang" w:date="2016-11-14T18:09:00Z"/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3240D" w:rsidRDefault="0073240D" w:rsidP="0073240D">
      <w:pPr>
        <w:spacing w:after="0"/>
        <w:jc w:val="thaiDistribute"/>
        <w:rPr>
          <w:ins w:id="166" w:author="Intouch Sangkrajang" w:date="2016-11-14T18:09:00Z"/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3240D" w:rsidRDefault="0073240D" w:rsidP="0073240D">
      <w:pPr>
        <w:spacing w:after="0"/>
        <w:jc w:val="thaiDistribute"/>
        <w:rPr>
          <w:ins w:id="167" w:author="Intouch Sangkrajang" w:date="2016-11-14T18:09:00Z"/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3240D" w:rsidRDefault="0073240D" w:rsidP="0073240D">
      <w:pPr>
        <w:spacing w:after="0"/>
        <w:jc w:val="thaiDistribute"/>
        <w:rPr>
          <w:ins w:id="168" w:author="Intouch Sangkrajang" w:date="2016-11-14T18:09:00Z"/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3240D" w:rsidRDefault="0073240D" w:rsidP="0073240D">
      <w:pPr>
        <w:spacing w:after="0"/>
        <w:jc w:val="thaiDistribute"/>
        <w:rPr>
          <w:ins w:id="169" w:author="Intouch Sangkrajang" w:date="2016-11-14T18:09:00Z"/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3240D" w:rsidRDefault="0073240D" w:rsidP="0073240D">
      <w:pPr>
        <w:spacing w:after="0"/>
        <w:jc w:val="thaiDistribute"/>
        <w:rPr>
          <w:ins w:id="170" w:author="Intouch Sangkrajang" w:date="2016-11-14T18:09:00Z"/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3240D" w:rsidRDefault="0073240D" w:rsidP="0073240D">
      <w:pPr>
        <w:spacing w:after="0"/>
        <w:jc w:val="thaiDistribute"/>
        <w:rPr>
          <w:ins w:id="171" w:author="Intouch Sangkrajang" w:date="2016-11-14T18:09:00Z"/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3240D" w:rsidRDefault="0073240D" w:rsidP="0073240D">
      <w:pPr>
        <w:spacing w:after="0"/>
        <w:jc w:val="thaiDistribute"/>
        <w:rPr>
          <w:ins w:id="172" w:author="Intouch Sangkrajang" w:date="2016-11-14T18:09:00Z"/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3240D" w:rsidRDefault="0073240D" w:rsidP="0073240D">
      <w:pPr>
        <w:spacing w:after="0"/>
        <w:jc w:val="thaiDistribute"/>
        <w:rPr>
          <w:ins w:id="173" w:author="Intouch Sangkrajang" w:date="2016-11-14T18:09:00Z"/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3240D" w:rsidRDefault="0073240D" w:rsidP="0073240D">
      <w:pPr>
        <w:spacing w:after="0"/>
        <w:jc w:val="thaiDistribute"/>
        <w:rPr>
          <w:ins w:id="174" w:author="Intouch Sangkrajang" w:date="2016-11-14T18:09:00Z"/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73240D" w:rsidRDefault="00F57894" w:rsidP="00F57894">
      <w:pPr>
        <w:spacing w:after="0"/>
        <w:jc w:val="center"/>
        <w:rPr>
          <w:ins w:id="175" w:author="Intouch Sangkrajang" w:date="2016-11-14T18:44:00Z"/>
          <w:rFonts w:ascii="TH SarabunPSK" w:hAnsi="TH SarabunPSK" w:cs="TH SarabunPSK"/>
          <w:b/>
          <w:bCs/>
          <w:color w:val="000000" w:themeColor="text1"/>
          <w:sz w:val="32"/>
          <w:szCs w:val="32"/>
        </w:rPr>
        <w:pPrChange w:id="176" w:author="Intouch Sangkrajang" w:date="2016-11-14T18:44:00Z">
          <w:pPr>
            <w:spacing w:after="0"/>
            <w:jc w:val="thaiDistribute"/>
          </w:pPr>
        </w:pPrChange>
      </w:pPr>
      <w:ins w:id="177" w:author="Intouch Sangkrajang" w:date="2016-11-14T18:44:00Z">
        <w:r>
          <w:rPr>
            <w:rFonts w:ascii="TH SarabunPSK" w:hAnsi="TH SarabunPSK" w:cs="TH SarabunPSK" w:hint="cs"/>
            <w:b/>
            <w:bCs/>
            <w:color w:val="000000" w:themeColor="text1"/>
            <w:sz w:val="32"/>
            <w:szCs w:val="32"/>
            <w:cs/>
          </w:rPr>
          <w:lastRenderedPageBreak/>
          <w:t>สารบัญรูปภาพ</w:t>
        </w:r>
      </w:ins>
    </w:p>
    <w:p w:rsidR="00A563D9" w:rsidRDefault="00A563D9">
      <w:pPr>
        <w:rPr>
          <w:ins w:id="178" w:author="Intouch Sangkrajang" w:date="2016-11-14T19:00:00Z"/>
          <w:rFonts w:ascii="TH SarabunPSK" w:hAnsi="TH SarabunPSK" w:cs="TH SarabunPSK"/>
          <w:color w:val="000000" w:themeColor="text1"/>
          <w:sz w:val="32"/>
          <w:szCs w:val="32"/>
        </w:rPr>
      </w:pPr>
      <w:ins w:id="179" w:author="Intouch Sangkrajang" w:date="2016-11-14T18:59:00Z">
        <w:r>
          <w:rPr>
            <w:rFonts w:ascii="TH SarabunPSK" w:hAnsi="TH SarabunPSK" w:cs="TH SarabunPSK" w:hint="cs"/>
            <w:b/>
            <w:bCs/>
            <w:color w:val="000000" w:themeColor="text1"/>
            <w:sz w:val="32"/>
            <w:szCs w:val="32"/>
            <w:cs/>
          </w:rPr>
          <w:t xml:space="preserve">บทที่ </w:t>
        </w:r>
        <w:r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 xml:space="preserve">1 </w:t>
        </w:r>
        <w:r>
          <w:rPr>
            <w:rFonts w:ascii="TH SarabunPSK" w:hAnsi="TH SarabunPSK" w:cs="TH SarabunPSK" w:hint="cs"/>
            <w:b/>
            <w:bCs/>
            <w:color w:val="000000" w:themeColor="text1"/>
            <w:sz w:val="32"/>
            <w:szCs w:val="32"/>
            <w:cs/>
          </w:rPr>
          <w:t>บทนำ</w:t>
        </w:r>
      </w:ins>
    </w:p>
    <w:p w:rsidR="00A563D9" w:rsidRDefault="00A563D9">
      <w:pPr>
        <w:rPr>
          <w:ins w:id="180" w:author="Intouch Sangkrajang" w:date="2016-11-14T19:00:00Z"/>
          <w:rFonts w:ascii="TH SarabunPSK" w:hAnsi="TH SarabunPSK" w:cs="TH SarabunPSK" w:hint="cs"/>
          <w:color w:val="000000" w:themeColor="text1"/>
          <w:sz w:val="32"/>
          <w:szCs w:val="32"/>
        </w:rPr>
      </w:pPr>
      <w:ins w:id="181" w:author="Intouch Sangkrajang" w:date="2016-11-14T19:00:00Z"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ภาพที่ 1.1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3</w:t>
        </w:r>
      </w:ins>
    </w:p>
    <w:p w:rsidR="00A563D9" w:rsidRDefault="00A563D9">
      <w:pPr>
        <w:rPr>
          <w:ins w:id="182" w:author="Intouch Sangkrajang" w:date="2016-11-14T19:00:00Z"/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ins w:id="183" w:author="Intouch Sangkrajang" w:date="2016-11-14T19:00:00Z">
        <w:r w:rsidRPr="0077186D">
          <w:rPr>
            <w:rFonts w:ascii="TH SarabunPSK" w:hAnsi="TH SarabunPSK" w:cs="TH SarabunPSK" w:hint="cs"/>
            <w:b/>
            <w:bCs/>
            <w:color w:val="000000" w:themeColor="text1"/>
            <w:sz w:val="32"/>
            <w:szCs w:val="32"/>
            <w:cs/>
          </w:rPr>
          <w:t>บทที่</w:t>
        </w:r>
        <w:r w:rsidRPr="0077186D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  <w:cs/>
          </w:rPr>
          <w:t xml:space="preserve"> </w:t>
        </w:r>
        <w:r w:rsidRPr="0077186D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 xml:space="preserve">3 </w:t>
        </w:r>
        <w:r w:rsidRPr="0077186D">
          <w:rPr>
            <w:rFonts w:ascii="TH SarabunPSK" w:hAnsi="TH SarabunPSK" w:cs="TH SarabunPSK" w:hint="cs"/>
            <w:b/>
            <w:bCs/>
            <w:color w:val="000000" w:themeColor="text1"/>
            <w:sz w:val="32"/>
            <w:szCs w:val="32"/>
            <w:cs/>
          </w:rPr>
          <w:t>การออกแบบและระเบียบวิธีวิจัย</w:t>
        </w:r>
        <w:r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tab/>
        </w:r>
      </w:ins>
    </w:p>
    <w:p w:rsidR="00A563D9" w:rsidRDefault="00A563D9" w:rsidP="00A563D9">
      <w:pPr>
        <w:ind w:left="720"/>
        <w:rPr>
          <w:ins w:id="184" w:author="Intouch Sangkrajang" w:date="2016-11-14T19:03:00Z"/>
          <w:rFonts w:ascii="TH SarabunPSK" w:hAnsi="TH SarabunPSK" w:cs="TH SarabunPSK"/>
          <w:color w:val="000000" w:themeColor="text1"/>
          <w:sz w:val="32"/>
          <w:szCs w:val="32"/>
        </w:rPr>
        <w:pPrChange w:id="185" w:author="Intouch Sangkrajang" w:date="2016-11-14T19:01:00Z">
          <w:pPr/>
        </w:pPrChange>
      </w:pPr>
      <w:ins w:id="186" w:author="Intouch Sangkrajang" w:date="2016-11-14T19:00:00Z"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ภาพที่ 3.1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10ภาพที่ 3.2</w:t>
        </w:r>
      </w:ins>
      <w:ins w:id="187" w:author="Intouch Sangkrajang" w:date="2016-11-14T19:01:00Z"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11ภาพที่ 3.3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13ภาพที่ 3.4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15ภาพที่ 3.5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</w:ins>
      <w:ins w:id="188" w:author="Intouch Sangkrajang" w:date="2016-11-14T19:02:00Z"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15ภาพที่ 3.6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16ภาพที่ 3.7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16ภาพที่ 3.8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17ภาพที่ 3.9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17ภาพที่ 3.10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18ภาพที่ 3.11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18</w:t>
        </w:r>
      </w:ins>
    </w:p>
    <w:p w:rsidR="00A563D9" w:rsidRDefault="00A563D9" w:rsidP="003D6D45">
      <w:pPr>
        <w:rPr>
          <w:ins w:id="189" w:author="Intouch Sangkrajang" w:date="2016-11-14T19:03:00Z"/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ins w:id="190" w:author="Intouch Sangkrajang" w:date="2016-11-14T19:03:00Z">
        <w:r>
          <w:rPr>
            <w:rFonts w:ascii="TH SarabunPSK" w:hAnsi="TH SarabunPSK" w:cs="TH SarabunPSK" w:hint="cs"/>
            <w:b/>
            <w:bCs/>
            <w:color w:val="000000" w:themeColor="text1"/>
            <w:sz w:val="32"/>
            <w:szCs w:val="32"/>
            <w:cs/>
          </w:rPr>
          <w:t xml:space="preserve">บทที่ 4 </w:t>
        </w:r>
        <w:r w:rsidRPr="00A563D9">
          <w:rPr>
            <w:rFonts w:ascii="TH SarabunPSK" w:hAnsi="TH SarabunPSK" w:cs="TH SarabunPSK" w:hint="cs"/>
            <w:b/>
            <w:bCs/>
            <w:color w:val="000000" w:themeColor="text1"/>
            <w:sz w:val="32"/>
            <w:szCs w:val="32"/>
            <w:cs/>
            <w:rPrChange w:id="191" w:author="Intouch Sangkrajang" w:date="2016-11-14T19:03:00Z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rPrChange>
          </w:rPr>
          <w:t>ผลการวิจัยและอภิปรายผล</w:t>
        </w:r>
      </w:ins>
    </w:p>
    <w:p w:rsidR="00EB6651" w:rsidRPr="006B49C3" w:rsidDel="0073240D" w:rsidRDefault="00A563D9" w:rsidP="00A563D9">
      <w:pPr>
        <w:spacing w:after="0"/>
        <w:rPr>
          <w:del w:id="192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  <w:pPrChange w:id="193" w:author="Intouch Sangkrajang" w:date="2016-11-14T19:03:00Z">
          <w:pPr>
            <w:spacing w:after="0"/>
            <w:jc w:val="thaiDistribute"/>
          </w:pPr>
        </w:pPrChange>
      </w:pPr>
      <w:ins w:id="194" w:author="Intouch Sangkrajang" w:date="2016-11-14T19:03:00Z"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ภาพที่ 4.1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  <w:t>19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  <w:t>ภาพที่ 4.2</w:t>
        </w:r>
      </w:ins>
      <w:ins w:id="195" w:author="Intouch Sangkrajang" w:date="2016-11-14T19:04:00Z"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  <w:t>19</w:t>
        </w:r>
        <w:r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ภาพที่ 4.3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20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  <w:t>ภาพที่ 4.4</w:t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>
          <w:rPr>
            <w:rFonts w:ascii="TH SarabunPSK" w:hAnsi="TH SarabunPSK" w:cs="TH SarabunPSK" w:hint="cs"/>
            <w:color w:val="000000" w:themeColor="text1"/>
            <w:sz w:val="32"/>
            <w:szCs w:val="32"/>
            <w:cs/>
          </w:rPr>
          <w:t>20</w:t>
        </w:r>
      </w:ins>
      <w:del w:id="196" w:author="Intouch Sangkrajang" w:date="2016-11-14T18:08:00Z">
        <w:r w:rsidR="00EB6651"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</w:rPr>
          <w:delText>Abstract</w:delText>
        </w:r>
        <w:r w:rsidR="00EB6651"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EB6651"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EB6651"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EB6651"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EB6651"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EB6651"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EB6651"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EB6651"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EB6651"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EB6651"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EB6651"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</w:rPr>
          <w:tab/>
        </w:r>
        <w:r w:rsidR="000F581F"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delText>1</w:delText>
        </w:r>
      </w:del>
    </w:p>
    <w:p w:rsidR="00EB6651" w:rsidRPr="006B49C3" w:rsidDel="0073240D" w:rsidRDefault="00EB6651" w:rsidP="00A563D9">
      <w:pPr>
        <w:spacing w:after="0"/>
        <w:rPr>
          <w:del w:id="197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  <w:pPrChange w:id="198" w:author="Intouch Sangkrajang" w:date="2016-11-14T19:03:00Z">
          <w:pPr>
            <w:spacing w:after="0"/>
            <w:jc w:val="thaiDistribute"/>
          </w:pPr>
        </w:pPrChange>
      </w:pPr>
      <w:del w:id="199" w:author="Intouch Sangkrajang" w:date="2016-11-14T18:08:00Z"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delText>บทคัดย่อ</w:delText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="000F581F"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delText>2</w:delText>
        </w:r>
      </w:del>
    </w:p>
    <w:p w:rsidR="00EB6651" w:rsidRPr="006B49C3" w:rsidDel="0073240D" w:rsidRDefault="00EB6651" w:rsidP="00A563D9">
      <w:pPr>
        <w:spacing w:after="0"/>
        <w:rPr>
          <w:del w:id="200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  <w:pPrChange w:id="201" w:author="Intouch Sangkrajang" w:date="2016-11-14T19:03:00Z">
          <w:pPr>
            <w:spacing w:after="0"/>
            <w:jc w:val="thaiDistribute"/>
          </w:pPr>
        </w:pPrChange>
      </w:pPr>
      <w:del w:id="202" w:author="Intouch Sangkrajang" w:date="2016-11-14T18:08:00Z"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delText>กิตติกรรมประกาศ</w:delText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="000F581F"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</w:rPr>
          <w:delText>4</w:delText>
        </w:r>
      </w:del>
    </w:p>
    <w:p w:rsidR="00EB6651" w:rsidRPr="006B49C3" w:rsidDel="0073240D" w:rsidRDefault="00EB6651" w:rsidP="00A563D9">
      <w:pPr>
        <w:spacing w:after="0"/>
        <w:rPr>
          <w:del w:id="203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  <w:pPrChange w:id="204" w:author="Intouch Sangkrajang" w:date="2016-11-14T19:03:00Z">
          <w:pPr>
            <w:spacing w:after="0"/>
            <w:jc w:val="thaiDistribute"/>
          </w:pPr>
        </w:pPrChange>
      </w:pPr>
      <w:del w:id="205" w:author="Intouch Sangkrajang" w:date="2016-11-14T18:08:00Z"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delText>สารบัญ</w:delText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="000F581F"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="000F581F"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  <w:delText>5</w:delText>
        </w:r>
      </w:del>
    </w:p>
    <w:p w:rsidR="00EB6651" w:rsidRPr="006B49C3" w:rsidDel="0073240D" w:rsidRDefault="00EB6651" w:rsidP="00A563D9">
      <w:pPr>
        <w:spacing w:after="0"/>
        <w:rPr>
          <w:del w:id="206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  <w:pPrChange w:id="207" w:author="Intouch Sangkrajang" w:date="2016-11-14T19:03:00Z">
          <w:pPr>
            <w:spacing w:after="0"/>
            <w:jc w:val="thaiDistribute"/>
          </w:pPr>
        </w:pPrChange>
      </w:pPr>
      <w:del w:id="208" w:author="Intouch Sangkrajang" w:date="2016-11-14T18:08:00Z"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delText>สารบัญรูปภาพ</w:delText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="000F581F"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delText>7</w:delText>
        </w:r>
      </w:del>
    </w:p>
    <w:p w:rsidR="00EB6651" w:rsidRPr="006B49C3" w:rsidDel="0073240D" w:rsidRDefault="00EB6651" w:rsidP="00A563D9">
      <w:pPr>
        <w:spacing w:after="0"/>
        <w:rPr>
          <w:del w:id="209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  <w:pPrChange w:id="210" w:author="Intouch Sangkrajang" w:date="2016-11-14T19:03:00Z">
          <w:pPr>
            <w:spacing w:after="0"/>
            <w:jc w:val="thaiDistribute"/>
          </w:pPr>
        </w:pPrChange>
      </w:pPr>
      <w:del w:id="211" w:author="Intouch Sangkrajang" w:date="2016-11-14T18:08:00Z"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delText>สารบัญตาราง</w:delText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</w:r>
        <w:r w:rsidRPr="006B49C3" w:rsidDel="0073240D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tab/>
          <w:delText>ซ</w:delText>
        </w:r>
      </w:del>
    </w:p>
    <w:p w:rsidR="00264A25" w:rsidRPr="006B49C3" w:rsidDel="0073240D" w:rsidRDefault="00EB6651" w:rsidP="00A563D9">
      <w:pPr>
        <w:spacing w:after="0"/>
        <w:rPr>
          <w:del w:id="212" w:author="Intouch Sangkrajang" w:date="2016-11-14T18:08:00Z"/>
          <w:rFonts w:ascii="TH SarabunPSK" w:hAnsi="TH SarabunPSK" w:cs="TH SarabunPSK"/>
          <w:color w:val="000000" w:themeColor="text1"/>
          <w:sz w:val="32"/>
          <w:szCs w:val="32"/>
        </w:rPr>
        <w:pPrChange w:id="213" w:author="Intouch Sangkrajang" w:date="2016-11-14T19:03:00Z">
          <w:pPr>
            <w:spacing w:after="0"/>
            <w:jc w:val="thaiDistribute"/>
          </w:pPr>
        </w:pPrChange>
      </w:pPr>
      <w:del w:id="214" w:author="Intouch Sangkrajang" w:date="2016-11-14T18:08:00Z">
        <w:r w:rsidRPr="006B49C3" w:rsidDel="0073240D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  <w:cs/>
          </w:rPr>
          <w:delText xml:space="preserve">บทที่ </w:delText>
        </w:r>
        <w:r w:rsidRPr="006B49C3" w:rsidDel="0073240D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</w:rPr>
          <w:delText xml:space="preserve">1 </w:delText>
        </w:r>
        <w:r w:rsidRPr="006B49C3" w:rsidDel="0073240D">
          <w:rPr>
            <w:rFonts w:ascii="TH SarabunPSK" w:hAnsi="TH SarabunPSK" w:cs="TH SarabunPSK"/>
            <w:b/>
            <w:bCs/>
            <w:color w:val="000000" w:themeColor="text1"/>
            <w:sz w:val="32"/>
            <w:szCs w:val="32"/>
            <w:cs/>
          </w:rPr>
          <w:delText>บทนำ</w:delText>
        </w:r>
      </w:del>
    </w:p>
    <w:p w:rsidR="006B49C3" w:rsidRDefault="006B49C3" w:rsidP="00A563D9">
      <w:pPr>
        <w:rPr>
          <w:rFonts w:ascii="TH SarabunPSK" w:hAnsi="TH SarabunPSK" w:cs="TH SarabunPSK"/>
          <w:cs/>
        </w:rPr>
        <w:sectPr w:rsidR="006B49C3" w:rsidSect="006B49C3">
          <w:headerReference w:type="default" r:id="rId10"/>
          <w:pgSz w:w="11906" w:h="16838"/>
          <w:pgMar w:top="1440" w:right="1440" w:bottom="1440" w:left="1440" w:header="708" w:footer="708" w:gutter="0"/>
          <w:pgNumType w:fmt="thaiLetters" w:start="1"/>
          <w:cols w:space="708"/>
          <w:docGrid w:linePitch="360"/>
          <w:sectPrChange w:id="221" w:author="Suraphat Saengsiri" w:date="2016-11-14T17:56:00Z">
            <w:sectPr w:rsidR="006B49C3" w:rsidSect="006B49C3">
              <w:pgMar w:top="1440" w:right="1440" w:bottom="1440" w:left="1440" w:header="708" w:footer="708" w:gutter="0"/>
              <w:pgNumType w:fmt="decimal"/>
            </w:sectPr>
          </w:sectPrChange>
        </w:sectPr>
        <w:pPrChange w:id="222" w:author="Intouch Sangkrajang" w:date="2016-11-14T19:03:00Z">
          <w:pPr/>
        </w:pPrChange>
      </w:pPr>
    </w:p>
    <w:p w:rsidR="00264A25" w:rsidDel="0073240D" w:rsidRDefault="00264A25" w:rsidP="00264A25">
      <w:pPr>
        <w:pStyle w:val="Heading1"/>
        <w:rPr>
          <w:del w:id="223" w:author="Intouch Sangkrajang" w:date="2016-11-14T18:08:00Z"/>
          <w:rFonts w:ascii="TH SarabunPSK" w:eastAsiaTheme="minorEastAsia" w:hAnsi="TH SarabunPSK" w:cs="TH SarabunPSK"/>
        </w:rPr>
      </w:pPr>
      <w:r w:rsidRPr="006B49C3">
        <w:rPr>
          <w:rFonts w:ascii="TH SarabunPSK" w:eastAsiaTheme="minorEastAsia" w:hAnsi="TH SarabunPSK" w:cs="TH SarabunPSK"/>
          <w:sz w:val="40"/>
          <w:szCs w:val="40"/>
          <w:cs/>
        </w:rPr>
        <w:lastRenderedPageBreak/>
        <w:t xml:space="preserve">บทที่ </w:t>
      </w:r>
      <w:r w:rsidRPr="006B49C3">
        <w:rPr>
          <w:rFonts w:ascii="TH SarabunPSK" w:eastAsiaTheme="minorEastAsia" w:hAnsi="TH SarabunPSK" w:cs="TH SarabunPSK"/>
          <w:sz w:val="40"/>
          <w:szCs w:val="40"/>
        </w:rPr>
        <w:t>1</w:t>
      </w:r>
      <w:r w:rsidRPr="006B49C3">
        <w:rPr>
          <w:rFonts w:ascii="TH SarabunPSK" w:eastAsiaTheme="minorEastAsia" w:hAnsi="TH SarabunPSK" w:cs="TH SarabunPSK"/>
          <w:sz w:val="40"/>
          <w:szCs w:val="40"/>
          <w:cs/>
        </w:rPr>
        <w:t xml:space="preserve"> คำนำ</w:t>
      </w:r>
    </w:p>
    <w:p w:rsidR="006B49C3" w:rsidDel="0073240D" w:rsidRDefault="006B49C3" w:rsidP="0073240D">
      <w:pPr>
        <w:pStyle w:val="Heading1"/>
        <w:rPr>
          <w:del w:id="224" w:author="Intouch Sangkrajang" w:date="2016-11-14T18:08:00Z"/>
        </w:rPr>
        <w:pPrChange w:id="225" w:author="Intouch Sangkrajang" w:date="2016-11-14T18:08:00Z">
          <w:pPr/>
        </w:pPrChange>
      </w:pPr>
    </w:p>
    <w:p w:rsidR="006B49C3" w:rsidRPr="006B49C3" w:rsidRDefault="006B49C3" w:rsidP="0073240D">
      <w:pPr>
        <w:jc w:val="center"/>
        <w:pPrChange w:id="226" w:author="Intouch Sangkrajang" w:date="2016-11-14T18:08:00Z">
          <w:pPr/>
        </w:pPrChange>
      </w:pPr>
    </w:p>
    <w:p w:rsidR="00264A25" w:rsidRPr="006B49C3" w:rsidRDefault="00264A25" w:rsidP="00264A25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>ที่มาของปัญหาและแนวทางการปัญหา</w:t>
      </w:r>
    </w:p>
    <w:p w:rsidR="00264A25" w:rsidRPr="006B49C3" w:rsidRDefault="00264A25" w:rsidP="006B49C3">
      <w:pPr>
        <w:pStyle w:val="ListParagraph"/>
        <w:spacing w:after="0"/>
        <w:ind w:left="36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จากสถิติการศึกษาขั้นพื้นฐานของประเทศไทยในรายงานประจำปีของ </w:t>
      </w:r>
      <w:r w:rsidRPr="006B49C3">
        <w:rPr>
          <w:rFonts w:ascii="TH SarabunPSK" w:hAnsi="TH SarabunPSK" w:cs="TH SarabunPSK"/>
          <w:sz w:val="32"/>
          <w:szCs w:val="32"/>
        </w:rPr>
        <w:t xml:space="preserve">World Economic Forum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ปี 2014-2015 [1] พบว่าประเทศไทยอยู่ในลำดับที่ 90 จาก 144 ประเทศทั่วโลกที่ได้รับการจัดอันดับ ซึ่งถือได้ว่าอยู่ในลำดับค่อนข้างต่ำ ในขณะเดียวกันผลการวิเคราะห์ในรายงานของ </w:t>
      </w:r>
      <w:r w:rsidRPr="006B49C3">
        <w:rPr>
          <w:rFonts w:ascii="TH SarabunPSK" w:hAnsi="TH SarabunPSK" w:cs="TH SarabunPSK"/>
          <w:sz w:val="32"/>
          <w:szCs w:val="32"/>
        </w:rPr>
        <w:t xml:space="preserve">International Institute of Management Development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B49C3">
        <w:rPr>
          <w:rFonts w:ascii="TH SarabunPSK" w:hAnsi="TH SarabunPSK" w:cs="TH SarabunPSK"/>
          <w:sz w:val="32"/>
          <w:szCs w:val="32"/>
        </w:rPr>
        <w:t>Pearson</w:t>
      </w:r>
      <w:r w:rsidRPr="006B49C3">
        <w:rPr>
          <w:rFonts w:ascii="TH SarabunPSK" w:hAnsi="TH SarabunPSK" w:cs="TH SarabunPSK"/>
          <w:sz w:val="32"/>
          <w:szCs w:val="32"/>
          <w:cs/>
        </w:rPr>
        <w:t>-</w:t>
      </w:r>
      <w:r w:rsidRPr="006B49C3">
        <w:rPr>
          <w:rFonts w:ascii="TH SarabunPSK" w:hAnsi="TH SarabunPSK" w:cs="TH SarabunPSK"/>
          <w:sz w:val="32"/>
          <w:szCs w:val="32"/>
        </w:rPr>
        <w:t xml:space="preserve">The Economist Intelligence Unit </w:t>
      </w:r>
      <w:r w:rsidRPr="006B49C3">
        <w:rPr>
          <w:rFonts w:ascii="TH SarabunPSK" w:hAnsi="TH SarabunPSK" w:cs="TH SarabunPSK"/>
          <w:sz w:val="32"/>
          <w:szCs w:val="32"/>
          <w:cs/>
        </w:rPr>
        <w:t>พบว่าการศึกษาของไทยถูกจัดให้อยู่ในกลุ่มต่ำสุดเช่นเดียวกัน ซึ่งรายงานเหล่านี้ล้วนเป็นตัวบ่งชี้ให้เห็นว่าการศึกษาของไทยยังมีจุดบกพร่องอีกมาก ควรที่จะต้องได้รับการพัฒนาอย่างเร่งด่วน</w:t>
      </w:r>
    </w:p>
    <w:p w:rsidR="00264A25" w:rsidRPr="006B49C3" w:rsidRDefault="00264A25" w:rsidP="006B49C3">
      <w:pPr>
        <w:pStyle w:val="ListParagraph"/>
        <w:spacing w:after="0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ab/>
        <w:t>หนึ่งในปัจจัยสำคัญที่มีผลต่อการพัฒนาการศึกษา คือการสอนของคุณครู เพราะคุณครูเปรียบเสมือนผู้ที่ถ่ายทอดความรู้ต่างๆและพัฒนาเด็กให้เติบโตไปเป็นทรัพยากรมนุษย์ที่มีคุณภาพ ดังนั้น รัฐบาลไทยจึงมีการให้ทุนสนับสนุนกับครูในการศึกษาค้นคว้า ทดลองหาวิธี ในการพัฒนาการเรียนการสอนให้มีประสิทธิภาพและเข้าถึงเด็กนักเรียนได้มากขึ้น โดยเฉพาะการศึกษาขั้นพื้นฐานในระดับประถามและมัธยมศึกษา ซึ่งในปัจจุบัน ได้มีเอกสารที่ถูกเขียนออกมาเพื่อรายงานผลการทดลอง และวิธีในการพัฒนาการเรียนการสอนที่ดี (</w:t>
      </w:r>
      <w:r w:rsidRPr="006B49C3">
        <w:rPr>
          <w:rFonts w:ascii="TH SarabunPSK" w:hAnsi="TH SarabunPSK" w:cs="TH SarabunPSK"/>
          <w:sz w:val="32"/>
          <w:szCs w:val="32"/>
        </w:rPr>
        <w:t>best practice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) ซึ่งรายงานเหล่านี้มักจะหนาและอยู่ในรูปแบบของไฟล์ </w:t>
      </w:r>
      <w:r w:rsidRPr="006B49C3">
        <w:rPr>
          <w:rFonts w:ascii="TH SarabunPSK" w:hAnsi="TH SarabunPSK" w:cs="TH SarabunPSK"/>
          <w:sz w:val="32"/>
          <w:szCs w:val="32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</w:rPr>
        <w:t>ทำให้ครูสืบค้นข้อมูลได้ยาก และต้องเสียเวลาในการอ่านหนังสือหลายร้อยหน้าจำนวนหลายเล่มเพราะ เอกสารไม่มีการรวบรวมและจัดเป็นหมวดหมู่ ทำให้ประสิทธิภาพในการสืบค้นข้อมูลนั้นไม่ดี อีกทั้งยังอาจได้ข้อมูลที่ไม่ครบถ้วน</w:t>
      </w:r>
    </w:p>
    <w:p w:rsidR="00264A25" w:rsidRPr="006B49C3" w:rsidRDefault="00264A25" w:rsidP="006B49C3">
      <w:pPr>
        <w:pStyle w:val="ListParagraph"/>
        <w:spacing w:after="0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ab/>
        <w:t xml:space="preserve">ทางผู้จัดทำจึงจะทำการรวบรวมเอกสารรายงานเหล่านี้ เพื่อทำให้เกิดเป็น </w:t>
      </w:r>
      <w:r w:rsidRPr="006B49C3">
        <w:rPr>
          <w:rFonts w:ascii="TH SarabunPSK" w:hAnsi="TH SarabunPSK" w:cs="TH SarabunPSK"/>
          <w:sz w:val="32"/>
          <w:szCs w:val="32"/>
        </w:rPr>
        <w:t xml:space="preserve">knowledge sharing platform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ที่คุณครูสามารถเข้ามาสืบค้นหามูล และศึกษาค้นคว้าได้อย่างง่าย ระบบดังกล่าวจะช่วยรวบรวมและทำการจัดหมวดหมู่เอกสาร รวมทั้ง ทำการวิเคราะห์ คัดแยกเนื้อหาส่วนต่างๆ ในไฟล์เอกสาร และทำการ </w:t>
      </w:r>
      <w:r w:rsidRPr="006B49C3">
        <w:rPr>
          <w:rFonts w:ascii="TH SarabunPSK" w:hAnsi="TH SarabunPSK" w:cs="TH SarabunPSK"/>
          <w:sz w:val="32"/>
          <w:szCs w:val="32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</w:rPr>
        <w:t>ข้อความสำคัญให้โดยอัตโนมัติ ว่าเนื้อหาในแต่ละส่วนมีความเกี่ยวข้องกับเรื่องอะไรบ้าง และทำการจัดเก็บข้อมูลเหล่าลงไปยังระบบฐานข้อมูล ความรู้จากเอกสารเหล่านี้จะได้ถูกนำไปพัฒนาการเรียนการสอน และพัฒนาให้การศึกษาของไทยก้าวไปสู่ในระดับต้นๆของโลกได้ในอนาคต</w:t>
      </w:r>
    </w:p>
    <w:p w:rsidR="00E564DF" w:rsidRPr="006B49C3" w:rsidRDefault="00E564DF" w:rsidP="00264A2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64A25" w:rsidRPr="006B49C3" w:rsidRDefault="00264A25" w:rsidP="00264A25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:rsidR="00264A25" w:rsidRPr="006B49C3" w:rsidRDefault="00264A25" w:rsidP="006B49C3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เพื่อสร้างฐานข้อมูลที่ก่อให้เกิดเป็น </w:t>
      </w:r>
      <w:r w:rsidRPr="006B49C3">
        <w:rPr>
          <w:rFonts w:ascii="TH SarabunPSK" w:hAnsi="TH SarabunPSK" w:cs="TH SarabunPSK"/>
          <w:sz w:val="32"/>
          <w:szCs w:val="32"/>
        </w:rPr>
        <w:t>knowledge sharing platform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ของประเทศไทยได้ </w:t>
      </w:r>
    </w:p>
    <w:p w:rsidR="00264A25" w:rsidRPr="006B49C3" w:rsidRDefault="00264A25" w:rsidP="006B49C3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>เพื่อให้คุณครูสามารถสืบค้นข้อมูลได้อย่างมีประสิทธิภาพและรวดเร็ว สามารถนำไปพัฒนาการเรียนการสอน เพื่อช่วยให้การศึกษาของไทยดีขึ้น</w:t>
      </w:r>
    </w:p>
    <w:p w:rsidR="00264A25" w:rsidRPr="006B49C3" w:rsidRDefault="00264A25" w:rsidP="006B49C3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lastRenderedPageBreak/>
        <w:t xml:space="preserve">เพื่อศึกษาการทำ </w:t>
      </w:r>
      <w:r w:rsidRPr="006B49C3">
        <w:rPr>
          <w:rFonts w:ascii="TH SarabunPSK" w:hAnsi="TH SarabunPSK" w:cs="TH SarabunPSK"/>
          <w:sz w:val="32"/>
          <w:szCs w:val="32"/>
        </w:rPr>
        <w:t xml:space="preserve">Document clustering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B49C3">
        <w:rPr>
          <w:rFonts w:ascii="TH SarabunPSK" w:hAnsi="TH SarabunPSK" w:cs="TH SarabunPSK"/>
          <w:sz w:val="32"/>
          <w:szCs w:val="32"/>
        </w:rPr>
        <w:t>Topic discovery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สำหรับการคัดแยกเนื้อหา และจัดหมวดหมู่เอกสาร</w:t>
      </w:r>
    </w:p>
    <w:p w:rsidR="00264A25" w:rsidRPr="006B49C3" w:rsidRDefault="00264A25" w:rsidP="006B49C3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เพื่อสร้าง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Machine Learning Model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สำหรับเรียนรู้เอกสารภาษาไทยและ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 tag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ที่กำหนดเพื่อใช้สำหรับการประมวลผลออกมาเป็นพารากราฟที่สำคัญ และ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tag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ที่เกี่ยวข้องจากเอกสาร</w:t>
      </w:r>
    </w:p>
    <w:p w:rsidR="00E564DF" w:rsidRDefault="00264A25" w:rsidP="006B49C3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เพื่อสร้าง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Web Application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สำหรับค้นหา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tag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ที่สนใจ และแสดงผลลัพธ์ออกมาเป็น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Paragraph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ที่เกี่ยวข้องพร้อมเอกสารฉบับสมบูรณ์ในรูปแบบ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PDF</w:t>
      </w:r>
    </w:p>
    <w:p w:rsidR="006B49C3" w:rsidRPr="006B49C3" w:rsidRDefault="006B49C3" w:rsidP="006B49C3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</w:p>
    <w:p w:rsidR="00264A25" w:rsidRPr="006B49C3" w:rsidRDefault="00264A25" w:rsidP="00264A25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b/>
          <w:bCs/>
          <w:noProof/>
          <w:webHidden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noProof/>
          <w:webHidden/>
          <w:sz w:val="32"/>
          <w:szCs w:val="32"/>
          <w:cs/>
        </w:rPr>
        <w:t>ขอบเขตของงานวิจัย</w:t>
      </w:r>
    </w:p>
    <w:p w:rsidR="00264A25" w:rsidRPr="006B49C3" w:rsidRDefault="00264A25" w:rsidP="006B49C3">
      <w:pPr>
        <w:ind w:left="360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เป้าหมายของโครงการนี้ คือการสร้าง </w:t>
      </w:r>
      <w:r w:rsidRPr="006B49C3">
        <w:rPr>
          <w:rFonts w:ascii="TH SarabunPSK" w:hAnsi="TH SarabunPSK" w:cs="TH SarabunPSK"/>
          <w:sz w:val="32"/>
          <w:szCs w:val="32"/>
        </w:rPr>
        <w:t xml:space="preserve">knowledge sharing platform </w:t>
      </w:r>
      <w:r w:rsidRPr="006B49C3">
        <w:rPr>
          <w:rFonts w:ascii="TH SarabunPSK" w:hAnsi="TH SarabunPSK" w:cs="TH SarabunPSK"/>
          <w:sz w:val="32"/>
          <w:szCs w:val="32"/>
          <w:cs/>
        </w:rPr>
        <w:t>ที่จะช่วยรวบรวมข้อมูลรายงานตัวอย่างการเรียนการสอนที่ดี (</w:t>
      </w:r>
      <w:r w:rsidRPr="006B49C3">
        <w:rPr>
          <w:rFonts w:ascii="TH SarabunPSK" w:hAnsi="TH SarabunPSK" w:cs="TH SarabunPSK"/>
          <w:sz w:val="32"/>
          <w:szCs w:val="32"/>
        </w:rPr>
        <w:t>best practice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) มาทำการคัดแยก จัดหมวดหมู่ เพื่อให้คุณครูสามารถสืบค้นข้อมูลได้อย่างมีประสิทธิภาพและรวดเร็ว สามารถนำความรู้ไปพัฒนาและปรับใช้ตาม เพื่อให้เกิดการเรียนการสอนที่ดีที่จะช่วยพัฒนาศักยภาพของเด็กนักเรียนได้ โดย </w:t>
      </w:r>
      <w:r w:rsidRPr="006B49C3">
        <w:rPr>
          <w:rFonts w:ascii="TH SarabunPSK" w:hAnsi="TH SarabunPSK" w:cs="TH SarabunPSK"/>
          <w:sz w:val="32"/>
          <w:szCs w:val="32"/>
        </w:rPr>
        <w:t xml:space="preserve">platform </w:t>
      </w:r>
      <w:r w:rsidRPr="006B49C3">
        <w:rPr>
          <w:rFonts w:ascii="TH SarabunPSK" w:hAnsi="TH SarabunPSK" w:cs="TH SarabunPSK"/>
          <w:sz w:val="32"/>
          <w:szCs w:val="32"/>
          <w:cs/>
        </w:rPr>
        <w:t>มีขอบเขต ดังนี้</w:t>
      </w:r>
    </w:p>
    <w:p w:rsidR="00264A25" w:rsidRPr="006B49C3" w:rsidRDefault="00264A25" w:rsidP="006B49C3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สามารถรับไฟล์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ภาษาไทย เพื่อทำการระบุและแบ่งพารากราฟต่างๆจากไฟล์นั้น และทำการดึงข้อความภาษาไทยในแต่ละพารากราฟออกมาผ่านกระบวนการ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Text processing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เพื่อให้ได้ผลลัพธ์สุดท้ายเป็นคำที่สำคัญต่างๆ สำหรับนำไปใช้ในการทำ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Machine Learning</w:t>
      </w:r>
    </w:p>
    <w:p w:rsidR="00264A25" w:rsidRPr="006B49C3" w:rsidRDefault="00264A25" w:rsidP="006B49C3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6B49C3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6B49C3">
        <w:rPr>
          <w:rFonts w:ascii="TH SarabunPSK" w:hAnsi="TH SarabunPSK" w:cs="TH SarabunPSK"/>
          <w:sz w:val="32"/>
          <w:szCs w:val="32"/>
          <w:cs/>
        </w:rPr>
        <w:t>ที่สามารถรับข้อมูล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text file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ภาษาไทยที่ได้จากขั้นตอนที่ 1 และทำการติด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ของแต่ละพารากราฟในไฟล์นั้นๆ โดยวิธีการ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 supervised classification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ซึ่งจะแบ่งเป็น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2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ขั้นตอนคือ</w:t>
      </w:r>
    </w:p>
    <w:p w:rsidR="00264A25" w:rsidRPr="006B49C3" w:rsidRDefault="00264A25" w:rsidP="006B49C3">
      <w:pPr>
        <w:pStyle w:val="ListParagraph"/>
        <w:numPr>
          <w:ilvl w:val="1"/>
          <w:numId w:val="4"/>
        </w:numPr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การทำ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training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จะรับ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text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paragraph</w:t>
      </w:r>
    </w:p>
    <w:p w:rsidR="00264A25" w:rsidRPr="006B49C3" w:rsidRDefault="00264A25" w:rsidP="006B49C3">
      <w:pPr>
        <w:pStyle w:val="ListParagraph"/>
        <w:numPr>
          <w:ilvl w:val="1"/>
          <w:numId w:val="4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การทำ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prediction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โดยจะรับ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text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และแสดง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เป็นผลลัพธ์และทำการเก็บลงใน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 Database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D0809" w:rsidRDefault="00264A25" w:rsidP="006B49C3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6B49C3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เพื่อที่จะใช้ในการสืบค้นข้อมูลที่ทำการ </w:t>
      </w:r>
      <w:r w:rsidRPr="006B49C3">
        <w:rPr>
          <w:rFonts w:ascii="TH SarabunPSK" w:hAnsi="TH SarabunPSK" w:cs="TH SarabunPSK"/>
          <w:sz w:val="32"/>
          <w:szCs w:val="32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มาแล้วจากขั้นตอน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prediction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จากใน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:rsidR="006B49C3" w:rsidRPr="006B49C3" w:rsidRDefault="006B49C3" w:rsidP="006B49C3">
      <w:pPr>
        <w:pStyle w:val="ListParagraph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</w:p>
    <w:p w:rsidR="006B49C3" w:rsidRDefault="006B49C3">
      <w:pPr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br w:type="page"/>
      </w:r>
    </w:p>
    <w:p w:rsidR="00A964B6" w:rsidRPr="006B49C3" w:rsidRDefault="00A964B6" w:rsidP="00A964B6">
      <w:pPr>
        <w:pStyle w:val="ListParagraph"/>
        <w:numPr>
          <w:ilvl w:val="1"/>
          <w:numId w:val="1"/>
        </w:numPr>
        <w:jc w:val="both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lastRenderedPageBreak/>
        <w:t>ขั้นตอนการทำงานและระยะเวลาการดำเนินงาน</w:t>
      </w:r>
    </w:p>
    <w:p w:rsidR="00A964B6" w:rsidRDefault="00AD0809" w:rsidP="00AD0809">
      <w:pPr>
        <w:pStyle w:val="ListParagraph"/>
        <w:ind w:left="360"/>
        <w:jc w:val="center"/>
        <w:rPr>
          <w:ins w:id="227" w:author="Intouch Sangkrajang" w:date="2016-11-14T18:10:00Z"/>
          <w:rFonts w:ascii="TH SarabunPSK" w:hAnsi="TH SarabunPSK" w:cs="TH SarabunPSK"/>
          <w:sz w:val="32"/>
          <w:szCs w:val="32"/>
          <w:lang w:eastAsia="ja-JP"/>
        </w:rPr>
      </w:pPr>
      <w:r w:rsidRPr="006B49C3">
        <w:rPr>
          <w:rFonts w:ascii="TH SarabunPSK" w:hAnsi="TH SarabunPSK" w:cs="TH SarabunPSK"/>
          <w:noProof/>
        </w:rPr>
        <w:drawing>
          <wp:inline distT="0" distB="0" distL="0" distR="0" wp14:anchorId="67FB1B92" wp14:editId="367610AA">
            <wp:extent cx="8181506" cy="3168000"/>
            <wp:effectExtent l="0" t="762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81506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A5" w:rsidRPr="0077186D" w:rsidRDefault="00546DA5" w:rsidP="00546DA5">
      <w:pPr>
        <w:pStyle w:val="ListParagraph"/>
        <w:ind w:left="360"/>
        <w:jc w:val="center"/>
        <w:rPr>
          <w:ins w:id="228" w:author="Intouch Sangkrajang" w:date="2016-11-14T18:11:00Z"/>
          <w:rFonts w:ascii="TH Sarabun New" w:hAnsi="TH Sarabun New" w:cs="TH Sarabun New"/>
          <w:sz w:val="32"/>
          <w:szCs w:val="32"/>
          <w:cs/>
          <w:lang w:eastAsia="ja-JP"/>
        </w:rPr>
      </w:pPr>
      <w:ins w:id="229" w:author="Intouch Sangkrajang" w:date="2016-11-14T18:11:00Z">
        <w:r>
          <w:rPr>
            <w:rFonts w:ascii="TH Sarabun New" w:hAnsi="TH Sarabun New" w:cs="TH Sarabun New" w:hint="cs"/>
            <w:sz w:val="32"/>
            <w:szCs w:val="32"/>
            <w:cs/>
            <w:lang w:eastAsia="ja-JP"/>
          </w:rPr>
          <w:t xml:space="preserve">ภาพที่ 1.1 </w:t>
        </w:r>
        <w:r>
          <w:rPr>
            <w:rFonts w:ascii="TH Sarabun New" w:hAnsi="TH Sarabun New" w:cs="TH Sarabun New"/>
            <w:sz w:val="32"/>
            <w:szCs w:val="32"/>
            <w:lang w:eastAsia="ja-JP"/>
          </w:rPr>
          <w:t xml:space="preserve">Gantt Chart </w:t>
        </w:r>
        <w:r>
          <w:rPr>
            <w:rFonts w:ascii="TH Sarabun New" w:hAnsi="TH Sarabun New" w:cs="TH Sarabun New" w:hint="cs"/>
            <w:sz w:val="32"/>
            <w:szCs w:val="32"/>
            <w:cs/>
            <w:lang w:eastAsia="ja-JP"/>
          </w:rPr>
          <w:t>แสดงขั้นตอนและระยะเวลาการทำงาน</w:t>
        </w:r>
      </w:ins>
    </w:p>
    <w:p w:rsidR="00546DA5" w:rsidRPr="006B49C3" w:rsidDel="00546DA5" w:rsidRDefault="00546DA5" w:rsidP="003D6D45">
      <w:pPr>
        <w:pStyle w:val="ListParagraph"/>
        <w:ind w:left="360"/>
        <w:jc w:val="center"/>
        <w:rPr>
          <w:del w:id="230" w:author="Intouch Sangkrajang" w:date="2016-11-14T18:11:00Z"/>
          <w:rFonts w:ascii="TH SarabunPSK" w:hAnsi="TH SarabunPSK" w:cs="TH SarabunPSK" w:hint="cs"/>
          <w:sz w:val="32"/>
          <w:szCs w:val="32"/>
          <w:cs/>
          <w:lang w:eastAsia="ja-JP"/>
        </w:rPr>
      </w:pPr>
    </w:p>
    <w:p w:rsidR="006B49C3" w:rsidDel="00546DA5" w:rsidRDefault="006B49C3" w:rsidP="00546DA5">
      <w:pPr>
        <w:jc w:val="center"/>
        <w:rPr>
          <w:del w:id="231" w:author="Intouch Sangkrajang" w:date="2016-11-14T18:11:00Z"/>
          <w:rFonts w:ascii="TH SarabunPSK" w:hAnsi="TH SarabunPSK" w:cs="TH SarabunPSK" w:hint="cs"/>
          <w:b/>
          <w:bCs/>
          <w:sz w:val="32"/>
          <w:szCs w:val="32"/>
          <w:cs/>
          <w:lang w:eastAsia="ja-JP"/>
        </w:rPr>
        <w:pPrChange w:id="232" w:author="Intouch Sangkrajang" w:date="2016-11-14T18:11:00Z">
          <w:pPr/>
        </w:pPrChange>
      </w:pPr>
      <w:del w:id="233" w:author="Intouch Sangkrajang" w:date="2016-11-14T18:11:00Z">
        <w:r w:rsidDel="00546DA5">
          <w:rPr>
            <w:rFonts w:ascii="TH SarabunPSK" w:hAnsi="TH SarabunPSK" w:cs="TH SarabunPSK"/>
            <w:b/>
            <w:bCs/>
            <w:sz w:val="32"/>
            <w:szCs w:val="32"/>
            <w:cs/>
            <w:lang w:eastAsia="ja-JP"/>
          </w:rPr>
          <w:br w:type="page"/>
        </w:r>
      </w:del>
    </w:p>
    <w:p w:rsidR="00A964B6" w:rsidDel="00546DA5" w:rsidRDefault="000464C8" w:rsidP="003D6D45">
      <w:pPr>
        <w:jc w:val="center"/>
        <w:rPr>
          <w:del w:id="234" w:author="Intouch Sangkrajang" w:date="2016-11-14T18:11:00Z"/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 xml:space="preserve">บทที่ </w:t>
      </w:r>
      <w:r w:rsidRPr="006B49C3">
        <w:rPr>
          <w:rFonts w:ascii="TH SarabunPSK" w:hAnsi="TH SarabunPSK" w:cs="TH SarabunPSK"/>
          <w:b/>
          <w:bCs/>
          <w:sz w:val="32"/>
          <w:szCs w:val="32"/>
          <w:lang w:eastAsia="ja-JP"/>
        </w:rPr>
        <w:t xml:space="preserve">2 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>ที่มา ทฤษฎีและงานวิจัยที่เกี่ยวข้อง</w:t>
      </w:r>
    </w:p>
    <w:p w:rsidR="00546DA5" w:rsidRDefault="00546DA5" w:rsidP="00546DA5">
      <w:pPr>
        <w:jc w:val="center"/>
        <w:rPr>
          <w:ins w:id="235" w:author="Intouch Sangkrajang" w:date="2016-11-14T18:11:00Z"/>
          <w:rFonts w:ascii="TH SarabunPSK" w:hAnsi="TH SarabunPSK" w:cs="TH SarabunPSK"/>
          <w:b/>
          <w:bCs/>
          <w:sz w:val="32"/>
          <w:szCs w:val="32"/>
          <w:lang w:eastAsia="ja-JP"/>
        </w:rPr>
        <w:pPrChange w:id="236" w:author="Intouch Sangkrajang" w:date="2016-11-14T18:11:00Z">
          <w:pPr>
            <w:jc w:val="center"/>
          </w:pPr>
        </w:pPrChange>
      </w:pPr>
    </w:p>
    <w:p w:rsidR="006B49C3" w:rsidDel="00546DA5" w:rsidRDefault="006B49C3" w:rsidP="00546DA5">
      <w:pPr>
        <w:jc w:val="center"/>
        <w:rPr>
          <w:del w:id="237" w:author="Intouch Sangkrajang" w:date="2016-11-14T18:11:00Z"/>
          <w:rFonts w:hint="cs"/>
          <w:lang w:eastAsia="ja-JP"/>
        </w:rPr>
        <w:pPrChange w:id="238" w:author="Intouch Sangkrajang" w:date="2016-11-14T18:11:00Z">
          <w:pPr>
            <w:jc w:val="center"/>
          </w:pPr>
        </w:pPrChange>
      </w:pPr>
    </w:p>
    <w:p w:rsidR="006B49C3" w:rsidRPr="006B49C3" w:rsidRDefault="006B49C3" w:rsidP="00546DA5">
      <w:pPr>
        <w:jc w:val="center"/>
        <w:rPr>
          <w:lang w:eastAsia="ja-JP"/>
        </w:rPr>
        <w:pPrChange w:id="239" w:author="Intouch Sangkrajang" w:date="2016-11-14T18:11:00Z">
          <w:pPr>
            <w:jc w:val="center"/>
          </w:pPr>
        </w:pPrChange>
      </w:pPr>
    </w:p>
    <w:p w:rsidR="000464C8" w:rsidRPr="006B49C3" w:rsidRDefault="003E67D1" w:rsidP="003E67D1">
      <w:pPr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lang w:eastAsia="ja-JP"/>
        </w:rPr>
        <w:t>2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>.</w:t>
      </w:r>
      <w:r w:rsidRPr="006B49C3">
        <w:rPr>
          <w:rFonts w:ascii="TH SarabunPSK" w:hAnsi="TH SarabunPSK" w:cs="TH SarabunPSK"/>
          <w:b/>
          <w:bCs/>
          <w:sz w:val="32"/>
          <w:szCs w:val="32"/>
          <w:lang w:eastAsia="ja-JP"/>
        </w:rPr>
        <w:t xml:space="preserve">1 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>การทบทวนวรรณกรรม</w:t>
      </w:r>
    </w:p>
    <w:p w:rsidR="003E67D1" w:rsidRDefault="003E67D1" w:rsidP="006B49C3">
      <w:pPr>
        <w:jc w:val="thaiDistribute"/>
        <w:rPr>
          <w:ins w:id="240" w:author="Intouch Sangkrajang" w:date="2016-11-14T18:11:00Z"/>
          <w:rFonts w:ascii="TH SarabunPSK" w:hAnsi="TH SarabunPSK" w:cs="TH SarabunPSK"/>
          <w:sz w:val="32"/>
          <w:szCs w:val="32"/>
          <w:lang w:eastAsia="ja-JP"/>
        </w:rPr>
      </w:pP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ab/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ในปัจจุบันนี้ มีโปรแกรมสำหรับการแปลง </w:t>
      </w:r>
      <w:r w:rsidRPr="006B49C3">
        <w:rPr>
          <w:rFonts w:ascii="TH SarabunPSK" w:hAnsi="TH SarabunPSK" w:cs="TH SarabunPSK"/>
          <w:sz w:val="32"/>
          <w:szCs w:val="32"/>
        </w:rPr>
        <w:t>unstructured information</w:t>
      </w:r>
      <w:r w:rsidRPr="006B49C3">
        <w:rPr>
          <w:rFonts w:ascii="TH SarabunPSK" w:hAnsi="TH SarabunPSK" w:cs="TH SarabunPSK"/>
          <w:sz w:val="32"/>
          <w:szCs w:val="32"/>
          <w:cs/>
        </w:rPr>
        <w:t>(เอกสาร</w:t>
      </w:r>
      <w:r w:rsidRPr="006B49C3">
        <w:rPr>
          <w:rFonts w:ascii="TH SarabunPSK" w:hAnsi="TH SarabunPSK" w:cs="TH SarabunPSK"/>
          <w:sz w:val="32"/>
          <w:szCs w:val="32"/>
        </w:rPr>
        <w:t>,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รูปภาพ) ให้เป็น </w:t>
      </w:r>
      <w:r w:rsidRPr="006B49C3">
        <w:rPr>
          <w:rFonts w:ascii="TH SarabunPSK" w:hAnsi="TH SarabunPSK" w:cs="TH SarabunPSK"/>
          <w:sz w:val="32"/>
          <w:szCs w:val="32"/>
        </w:rPr>
        <w:t>structured information</w:t>
      </w:r>
      <w:r w:rsidRPr="006B49C3">
        <w:rPr>
          <w:rFonts w:ascii="TH SarabunPSK" w:hAnsi="TH SarabunPSK" w:cs="TH SarabunPSK"/>
          <w:sz w:val="32"/>
          <w:szCs w:val="32"/>
          <w:cs/>
        </w:rPr>
        <w:t>(</w:t>
      </w:r>
      <w:r w:rsidRPr="006B49C3">
        <w:rPr>
          <w:rFonts w:ascii="TH SarabunPSK" w:hAnsi="TH SarabunPSK" w:cs="TH SarabunPSK"/>
          <w:sz w:val="32"/>
          <w:szCs w:val="32"/>
        </w:rPr>
        <w:t>SQL tables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) โดยใช้ </w:t>
      </w:r>
      <w:r w:rsidRPr="006B49C3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ในการแปลงข้อมูลคือ </w:t>
      </w:r>
      <w:r w:rsidRPr="006B49C3">
        <w:rPr>
          <w:rFonts w:ascii="TH SarabunPSK" w:hAnsi="TH SarabunPSK" w:cs="TH SarabunPSK"/>
          <w:sz w:val="32"/>
          <w:szCs w:val="32"/>
        </w:rPr>
        <w:t xml:space="preserve">Deepdive Stanford University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จะเป็นโปรแกรมที่สามารถอ่านข้อมูลในหลากหลายรูปแบบ เช่น ข้อความในรูปแบบ </w:t>
      </w:r>
      <w:r w:rsidRPr="006B49C3">
        <w:rPr>
          <w:rFonts w:ascii="TH SarabunPSK" w:hAnsi="TH SarabunPSK" w:cs="TH SarabunPSK"/>
          <w:sz w:val="32"/>
          <w:szCs w:val="32"/>
        </w:rPr>
        <w:t xml:space="preserve">text file 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หรือข้อมูลที่อยู่ในฐานข้อมูล แล้วสามารถนำข้อมูลต่างๆ เหล่านั้นมาเชื่อมโยงกันโดยใช้ </w:t>
      </w:r>
      <w:r w:rsidRPr="006B49C3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และนำมาทำการวิเคราะห์ข้อมูลต่างๆได้ โดยใช้หลักการทำ </w:t>
      </w:r>
      <w:r w:rsidRPr="006B49C3">
        <w:rPr>
          <w:rFonts w:ascii="TH SarabunPSK" w:hAnsi="TH SarabunPSK" w:cs="TH SarabunPSK"/>
          <w:sz w:val="32"/>
          <w:szCs w:val="32"/>
        </w:rPr>
        <w:t xml:space="preserve">document clustering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และการทำ </w:t>
      </w:r>
      <w:r w:rsidRPr="006B49C3">
        <w:rPr>
          <w:rFonts w:ascii="TH SarabunPSK" w:hAnsi="TH SarabunPSK" w:cs="TH SarabunPSK"/>
          <w:sz w:val="32"/>
          <w:szCs w:val="32"/>
        </w:rPr>
        <w:t xml:space="preserve">Topic Discovery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ต่างๆ เช่น การนำบทความที่เขียนไว้และฐานข้อมูลมาสรุปผลร่วมกัน ซึ่งนอกจาก </w:t>
      </w:r>
      <w:r w:rsidRPr="006B49C3">
        <w:rPr>
          <w:rFonts w:ascii="TH SarabunPSK" w:hAnsi="TH SarabunPSK" w:cs="TH SarabunPSK"/>
          <w:sz w:val="32"/>
          <w:szCs w:val="32"/>
        </w:rPr>
        <w:t>Deepdive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[</w:t>
      </w:r>
      <w:r w:rsidRPr="006B49C3">
        <w:rPr>
          <w:rFonts w:ascii="TH SarabunPSK" w:hAnsi="TH SarabunPSK" w:cs="TH SarabunPSK"/>
          <w:sz w:val="32"/>
          <w:szCs w:val="32"/>
        </w:rPr>
        <w:t>2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] แล้ว จะมีโปรแกรมสำหรับดึงข้อมูลจาก </w:t>
      </w:r>
      <w:r w:rsidRPr="006B49C3">
        <w:rPr>
          <w:rFonts w:ascii="TH SarabunPSK" w:hAnsi="TH SarabunPSK" w:cs="TH SarabunPSK"/>
          <w:sz w:val="32"/>
          <w:szCs w:val="32"/>
        </w:rPr>
        <w:t xml:space="preserve">unstructured information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6B49C3">
        <w:rPr>
          <w:rFonts w:ascii="TH SarabunPSK" w:hAnsi="TH SarabunPSK" w:cs="TH SarabunPSK"/>
          <w:sz w:val="32"/>
          <w:szCs w:val="32"/>
        </w:rPr>
        <w:t>AlchemyLangage API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[</w:t>
      </w:r>
      <w:r w:rsidRPr="006B49C3">
        <w:rPr>
          <w:rFonts w:ascii="TH SarabunPSK" w:hAnsi="TH SarabunPSK" w:cs="TH SarabunPSK"/>
          <w:sz w:val="32"/>
          <w:szCs w:val="32"/>
        </w:rPr>
        <w:t>3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] ซึ่งใช้ </w:t>
      </w:r>
      <w:r w:rsidRPr="006B49C3">
        <w:rPr>
          <w:rFonts w:ascii="TH SarabunPSK" w:hAnsi="TH SarabunPSK" w:cs="TH SarabunPSK"/>
          <w:sz w:val="32"/>
          <w:szCs w:val="32"/>
        </w:rPr>
        <w:t xml:space="preserve">IBM Watson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ในการทำ </w:t>
      </w:r>
      <w:r w:rsidRPr="006B49C3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โดยจะสามารถอ่านข้อมูลที่เป็น </w:t>
      </w:r>
      <w:r w:rsidRPr="006B49C3">
        <w:rPr>
          <w:rFonts w:ascii="TH SarabunPSK" w:hAnsi="TH SarabunPSK" w:cs="TH SarabunPSK"/>
          <w:sz w:val="32"/>
          <w:szCs w:val="32"/>
        </w:rPr>
        <w:t xml:space="preserve">text file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ต่างๆ โดยใช้ข้อมูลเหล่านั้น เทียบกับ </w:t>
      </w:r>
      <w:r w:rsidRPr="006B49C3">
        <w:rPr>
          <w:rFonts w:ascii="TH SarabunPSK" w:hAnsi="TH SarabunPSK" w:cs="TH SarabunPSK"/>
          <w:sz w:val="32"/>
          <w:szCs w:val="32"/>
        </w:rPr>
        <w:t xml:space="preserve">public model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6B49C3">
        <w:rPr>
          <w:rFonts w:ascii="TH SarabunPSK" w:hAnsi="TH SarabunPSK" w:cs="TH SarabunPSK"/>
          <w:sz w:val="32"/>
          <w:szCs w:val="32"/>
        </w:rPr>
        <w:t xml:space="preserve">Custom model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โดยผลลัพธ์ที่ได้ออกมาจากการใช้ </w:t>
      </w:r>
      <w:r w:rsidRPr="006B49C3">
        <w:rPr>
          <w:rFonts w:ascii="TH SarabunPSK" w:hAnsi="TH SarabunPSK" w:cs="TH SarabunPSK"/>
          <w:sz w:val="32"/>
          <w:szCs w:val="32"/>
        </w:rPr>
        <w:t xml:space="preserve">Alchemy API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6B49C3">
        <w:rPr>
          <w:rFonts w:ascii="TH SarabunPSK" w:hAnsi="TH SarabunPSK" w:cs="TH SarabunPSK"/>
          <w:sz w:val="32"/>
          <w:szCs w:val="32"/>
        </w:rPr>
        <w:t xml:space="preserve">Sentiment </w:t>
      </w:r>
      <w:r w:rsidRPr="006B49C3">
        <w:rPr>
          <w:rFonts w:ascii="TH SarabunPSK" w:hAnsi="TH SarabunPSK" w:cs="TH SarabunPSK"/>
          <w:sz w:val="32"/>
          <w:szCs w:val="32"/>
          <w:cs/>
        </w:rPr>
        <w:t>ของคำ</w:t>
      </w:r>
      <w:r w:rsidRPr="006B49C3">
        <w:rPr>
          <w:rFonts w:ascii="TH SarabunPSK" w:hAnsi="TH SarabunPSK" w:cs="TH SarabunPSK"/>
          <w:sz w:val="32"/>
          <w:szCs w:val="32"/>
        </w:rPr>
        <w:t xml:space="preserve">, Name Entity Recognition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B49C3">
        <w:rPr>
          <w:rFonts w:ascii="TH SarabunPSK" w:hAnsi="TH SarabunPSK" w:cs="TH SarabunPSK"/>
          <w:sz w:val="32"/>
          <w:szCs w:val="32"/>
        </w:rPr>
        <w:t xml:space="preserve">Keywords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ต่างๆ เป็นต้น หรือ </w:t>
      </w:r>
      <w:r w:rsidRPr="006B49C3">
        <w:rPr>
          <w:rFonts w:ascii="TH SarabunPSK" w:hAnsi="TH SarabunPSK" w:cs="TH SarabunPSK"/>
          <w:sz w:val="32"/>
          <w:szCs w:val="32"/>
        </w:rPr>
        <w:t>Aylien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[</w:t>
      </w:r>
      <w:r w:rsidRPr="006B49C3">
        <w:rPr>
          <w:rFonts w:ascii="TH SarabunPSK" w:hAnsi="TH SarabunPSK" w:cs="TH SarabunPSK"/>
          <w:sz w:val="32"/>
          <w:szCs w:val="32"/>
        </w:rPr>
        <w:t>4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] ที่เป็นโปรแกรมที่รับ </w:t>
      </w:r>
      <w:r w:rsidRPr="006B49C3">
        <w:rPr>
          <w:rFonts w:ascii="TH SarabunPSK" w:hAnsi="TH SarabunPSK" w:cs="TH SarabunPSK"/>
          <w:sz w:val="32"/>
          <w:szCs w:val="32"/>
        </w:rPr>
        <w:t xml:space="preserve">text file </w:t>
      </w:r>
      <w:r w:rsidRPr="006B49C3">
        <w:rPr>
          <w:rFonts w:ascii="TH SarabunPSK" w:hAnsi="TH SarabunPSK" w:cs="TH SarabunPSK"/>
          <w:sz w:val="32"/>
          <w:szCs w:val="32"/>
          <w:cs/>
        </w:rPr>
        <w:t>และทำการตรวจสอบคำสำคัญ</w:t>
      </w:r>
      <w:r w:rsidRPr="006B49C3">
        <w:rPr>
          <w:rFonts w:ascii="TH SarabunPSK" w:hAnsi="TH SarabunPSK" w:cs="TH SarabunPSK"/>
          <w:sz w:val="32"/>
          <w:szCs w:val="32"/>
        </w:rPr>
        <w:t xml:space="preserve">,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สรุปของบทความ หรือการสร้าง </w:t>
      </w:r>
      <w:r w:rsidRPr="006B49C3">
        <w:rPr>
          <w:rFonts w:ascii="TH SarabunPSK" w:hAnsi="TH SarabunPSK" w:cs="TH SarabunPSK"/>
          <w:sz w:val="32"/>
          <w:szCs w:val="32"/>
        </w:rPr>
        <w:t xml:space="preserve">hashtag </w:t>
      </w:r>
      <w:r w:rsidRPr="006B49C3">
        <w:rPr>
          <w:rFonts w:ascii="TH SarabunPSK" w:hAnsi="TH SarabunPSK" w:cs="TH SarabunPSK"/>
          <w:sz w:val="32"/>
          <w:szCs w:val="32"/>
          <w:cs/>
        </w:rPr>
        <w:t>จาก</w:t>
      </w:r>
      <w:r w:rsidRPr="006B49C3">
        <w:rPr>
          <w:rFonts w:ascii="TH SarabunPSK" w:hAnsi="TH SarabunPSK" w:cs="TH SarabunPSK"/>
          <w:sz w:val="32"/>
          <w:szCs w:val="32"/>
        </w:rPr>
        <w:t xml:space="preserve"> model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ของทางระบบที่สร้างไว้ ซึ่งโดยส่วนใหญ่ของโปรแกรมเหล่านี้ จะรองรับสำหรับภาษาในภาษาอังกฤษหรือภาษาที่รากศัพท์มาจากภาษาละติน เนื่องจากมี </w:t>
      </w:r>
      <w:r w:rsidRPr="006B49C3">
        <w:rPr>
          <w:rFonts w:ascii="TH SarabunPSK" w:hAnsi="TH SarabunPSK" w:cs="TH SarabunPSK"/>
          <w:sz w:val="32"/>
          <w:szCs w:val="32"/>
        </w:rPr>
        <w:t xml:space="preserve">Library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ในการจัดการทางภาษาศาสตร์จาก </w:t>
      </w:r>
      <w:r w:rsidRPr="006B49C3">
        <w:rPr>
          <w:rFonts w:ascii="TH SarabunPSK" w:hAnsi="TH SarabunPSK" w:cs="TH SarabunPSK"/>
          <w:sz w:val="32"/>
          <w:szCs w:val="32"/>
        </w:rPr>
        <w:t>NLP Stanford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ทางกลุ่มจึงคิดที่จะพัฒนาเครื่องมือในลักษณะดังกล่าวที่สามารถรองรับภาษาไทยได้ด้วย เพื่อให้สามารถนำเอาเอกสารต่างๆ ที่จัดเก็บไว้เป็นภาษาไทยมาจัดกลุ่มและเก็บลงฐานข้อมูลในลักษณะ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SQL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ได้</w:t>
      </w:r>
    </w:p>
    <w:p w:rsidR="00546DA5" w:rsidRPr="006B49C3" w:rsidRDefault="00546DA5" w:rsidP="006B49C3">
      <w:pPr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</w:p>
    <w:p w:rsidR="003E67D1" w:rsidRPr="006B49C3" w:rsidRDefault="003E67D1" w:rsidP="003E67D1">
      <w:pPr>
        <w:pStyle w:val="ListParagraph"/>
        <w:numPr>
          <w:ilvl w:val="1"/>
          <w:numId w:val="6"/>
        </w:numPr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>เทคนิคและเทคโนโลยีที่เกี่ยวข้อง</w:t>
      </w:r>
    </w:p>
    <w:p w:rsidR="003E67D1" w:rsidRPr="006B49C3" w:rsidRDefault="003E67D1" w:rsidP="003E67D1">
      <w:pPr>
        <w:pStyle w:val="ListParagraph"/>
        <w:numPr>
          <w:ilvl w:val="2"/>
          <w:numId w:val="6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</w:rPr>
        <w:t>Word Segmentation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เป็นวิธีการในการแบ่งคำต่างๆออกจากประโยค โดยในภาษาไทยนั้น รูปแบบของประโยคจะเป็นคำต่อกันโดยไม่มีตัวระบุการจบคำหรือประโยคเหมือนกับภาษาอังกฤษ หรือมีตัวอักษรที่มีความหมายหรือคำที่ชัดเจนแบบภาษาญี่ปุ่น ทำให้จำเป็นจะต้องใช้โปรแกรมเฉพาะในการตัดคำ </w:t>
      </w:r>
    </w:p>
    <w:p w:rsidR="003E67D1" w:rsidRPr="006B49C3" w:rsidRDefault="003E67D1" w:rsidP="003E67D1">
      <w:pPr>
        <w:pStyle w:val="ListParagraph"/>
        <w:numPr>
          <w:ilvl w:val="2"/>
          <w:numId w:val="6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</w:rPr>
        <w:t>bag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>of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>words model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เป็นโมเดลในการทำ </w:t>
      </w:r>
      <w:r w:rsidRPr="006B49C3">
        <w:rPr>
          <w:rFonts w:ascii="TH SarabunPSK" w:hAnsi="TH SarabunPSK" w:cs="TH SarabunPSK"/>
          <w:sz w:val="32"/>
          <w:szCs w:val="32"/>
        </w:rPr>
        <w:t xml:space="preserve">mapping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ของคำต่างๆให้กลายเป็นตัวเลข เพื่อที่จะสามารถนำไปใช้ประโยชน์ในเชิงคณิตศาสตร์และการทำสถิติต่างๆต่อไป </w:t>
      </w:r>
    </w:p>
    <w:p w:rsidR="003E67D1" w:rsidRPr="006B49C3" w:rsidRDefault="003E67D1" w:rsidP="003E67D1">
      <w:pPr>
        <w:pStyle w:val="ListParagraph"/>
        <w:numPr>
          <w:ilvl w:val="2"/>
          <w:numId w:val="6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</w:rPr>
        <w:t xml:space="preserve">Term frequency 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 xml:space="preserve">– 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 xml:space="preserve">Inverse document frequency 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>TF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>IDF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เป็นวิธีทางสถิติที่จะทำการตรวจสอบคำต่างๆในบทความเพื่อนำไปเปรียบเทียบกับบทความทั้งหมด เพื่อหาอัตราส่วนว่าคำๆนี้มี</w:t>
      </w:r>
      <w:r w:rsidRPr="006B49C3">
        <w:rPr>
          <w:rFonts w:ascii="TH SarabunPSK" w:hAnsi="TH SarabunPSK" w:cs="TH SarabunPSK"/>
          <w:sz w:val="32"/>
          <w:szCs w:val="32"/>
          <w:cs/>
        </w:rPr>
        <w:lastRenderedPageBreak/>
        <w:t xml:space="preserve">ความสำคัญต่อบทความโดยรวมมากน้อยแค่ไหน โดย </w:t>
      </w:r>
      <w:r w:rsidRPr="006B49C3">
        <w:rPr>
          <w:rFonts w:ascii="TH SarabunPSK" w:hAnsi="TH SarabunPSK" w:cs="TH SarabunPSK"/>
          <w:sz w:val="32"/>
          <w:szCs w:val="32"/>
        </w:rPr>
        <w:t>TF</w:t>
      </w:r>
      <w:r w:rsidRPr="006B49C3">
        <w:rPr>
          <w:rFonts w:ascii="TH SarabunPSK" w:hAnsi="TH SarabunPSK" w:cs="TH SarabunPSK"/>
          <w:sz w:val="32"/>
          <w:szCs w:val="32"/>
          <w:cs/>
        </w:rPr>
        <w:t>-</w:t>
      </w:r>
      <w:r w:rsidRPr="006B49C3">
        <w:rPr>
          <w:rFonts w:ascii="TH SarabunPSK" w:hAnsi="TH SarabunPSK" w:cs="TH SarabunPSK"/>
          <w:sz w:val="32"/>
          <w:szCs w:val="32"/>
        </w:rPr>
        <w:t xml:space="preserve">IDF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จะแบ่งขั้นตอนเป็น 2 ส่วนคือ </w:t>
      </w:r>
      <w:r w:rsidRPr="006B49C3">
        <w:rPr>
          <w:rFonts w:ascii="TH SarabunPSK" w:hAnsi="TH SarabunPSK" w:cs="TH SarabunPSK"/>
          <w:sz w:val="32"/>
          <w:szCs w:val="32"/>
        </w:rPr>
        <w:br/>
        <w:t xml:space="preserve">Term frequency </w:t>
      </w:r>
      <w:r w:rsidRPr="006B49C3">
        <w:rPr>
          <w:rFonts w:ascii="TH SarabunPSK" w:hAnsi="TH SarabunPSK" w:cs="TH SarabunPSK"/>
          <w:sz w:val="32"/>
          <w:szCs w:val="32"/>
          <w:cs/>
        </w:rPr>
        <w:t>โดยในขั้นตอนนี้จะทำการนับจำนวนครั้งที่คำต่างๆปรากฎในบทความหนึ่งๆ และ</w:t>
      </w:r>
      <w:r w:rsidRPr="006B49C3">
        <w:rPr>
          <w:rFonts w:ascii="TH SarabunPSK" w:hAnsi="TH SarabunPSK" w:cs="TH SarabunPSK"/>
          <w:sz w:val="32"/>
          <w:szCs w:val="32"/>
          <w:cs/>
        </w:rPr>
        <w:br/>
        <w:t xml:space="preserve">การทำ </w:t>
      </w:r>
      <w:r w:rsidRPr="006B49C3">
        <w:rPr>
          <w:rFonts w:ascii="TH SarabunPSK" w:hAnsi="TH SarabunPSK" w:cs="TH SarabunPSK"/>
          <w:sz w:val="32"/>
          <w:szCs w:val="32"/>
        </w:rPr>
        <w:t xml:space="preserve">Inverse document frequency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โดยในขั้นตอนนี้จะเป็นนำคำต่างๆในบทความมาเปรียบเทียบกับบทความทั้งหมดและคำนวณหาค่าน้ำหนักความสำคัญนั้นๆจากบทความทั้งหมด โดยการทำ </w:t>
      </w:r>
      <w:r w:rsidRPr="006B49C3">
        <w:rPr>
          <w:rFonts w:ascii="TH SarabunPSK" w:hAnsi="TH SarabunPSK" w:cs="TH SarabunPSK"/>
          <w:sz w:val="32"/>
          <w:szCs w:val="32"/>
        </w:rPr>
        <w:t>TF</w:t>
      </w:r>
      <w:r w:rsidRPr="006B49C3">
        <w:rPr>
          <w:rFonts w:ascii="TH SarabunPSK" w:hAnsi="TH SarabunPSK" w:cs="TH SarabunPSK"/>
          <w:sz w:val="32"/>
          <w:szCs w:val="32"/>
          <w:cs/>
        </w:rPr>
        <w:t>-</w:t>
      </w:r>
      <w:r w:rsidRPr="006B49C3">
        <w:rPr>
          <w:rFonts w:ascii="TH SarabunPSK" w:hAnsi="TH SarabunPSK" w:cs="TH SarabunPSK"/>
          <w:sz w:val="32"/>
          <w:szCs w:val="32"/>
        </w:rPr>
        <w:t xml:space="preserve">IDF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สามารถใช้ประโยชน์ในการหาคำสำคัญในบทความต่างๆ ซึ่งสามารถนำไปประยุกต์ใช้ได้อย่างหลากหลายเช่น การทำ </w:t>
      </w:r>
      <w:r w:rsidRPr="006B49C3">
        <w:rPr>
          <w:rFonts w:ascii="TH SarabunPSK" w:hAnsi="TH SarabunPSK" w:cs="TH SarabunPSK"/>
          <w:sz w:val="32"/>
          <w:szCs w:val="32"/>
        </w:rPr>
        <w:t xml:space="preserve">Search engine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หรือการทำ </w:t>
      </w:r>
      <w:r w:rsidRPr="006B49C3">
        <w:rPr>
          <w:rFonts w:ascii="TH SarabunPSK" w:hAnsi="TH SarabunPSK" w:cs="TH SarabunPSK"/>
          <w:sz w:val="32"/>
          <w:szCs w:val="32"/>
        </w:rPr>
        <w:t>Text Summarization</w:t>
      </w:r>
    </w:p>
    <w:p w:rsidR="003E67D1" w:rsidRPr="006B49C3" w:rsidRDefault="003E67D1" w:rsidP="003E67D1">
      <w:pPr>
        <w:pStyle w:val="ListParagraph"/>
        <w:numPr>
          <w:ilvl w:val="2"/>
          <w:numId w:val="6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</w:rPr>
        <w:t>Latent Dirichlet Allocation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เป็น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clustering algorithm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ที่ใช้สำหรับการทำ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topic discovery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จากข้อมูลต่างๆ ที่ใส่เข้าใป ซึ่งจะมีการเรียกใช้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vector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ของคำที่ได้จากการทำ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bag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-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of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-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word model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br/>
        <w:t xml:space="preserve">มาทำการหาความถี่ของคำเทียบกับเอกสารต่างๆ และทำการแปลงสร้าง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ความเกี่ยวข้องของ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br/>
        <w:t xml:space="preserve">คำต่างๆ เทียบกับเอกสารอื่นๆที่ได้ทำการเรียนรู้ เพื่อค้นหา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ที่สำคัญสำหรับนำไปใช้งานต่อ ซึ่ง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นั้นจะมองเอกสารเป็นการรวมกันของ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topics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ต่างๆที่ซ่อนอยู่ โดยแต่ละ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จะมีค่า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br/>
        <w:t xml:space="preserve">คำต่อความน่าจะเป็น ซึ่งจะบ่งบอกคำนี้มีความเกี่ยวข้องกับ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ดังกล่าวมากน้อยเพียงใด โดยจะใช้สำหรับการดึง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ที่เกี่ยวข้องต่างๆจาก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เพื่อนำไปใช้สำหรับการ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train model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ในขั้นตอนการทำ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classification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</w:p>
    <w:p w:rsidR="00546DA5" w:rsidRDefault="003E67D1" w:rsidP="003D6D45">
      <w:pPr>
        <w:pStyle w:val="ListParagraph"/>
        <w:numPr>
          <w:ilvl w:val="2"/>
          <w:numId w:val="6"/>
        </w:numPr>
        <w:spacing w:line="256" w:lineRule="auto"/>
        <w:jc w:val="thaiDistribute"/>
        <w:rPr>
          <w:ins w:id="241" w:author="Intouch Sangkrajang" w:date="2016-11-14T18:11:00Z"/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lang w:eastAsia="ja-JP"/>
        </w:rPr>
        <w:t>Neural network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 เป็น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machine learning algorithm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ที่มีหลักการทำงานที่เลียนแบบการทำงานของโครงสร้างในระบบประสาทของมนุษย์ โดยมีการส่งข้อมูลที่ทำการเรียนรู้อยู่ในระบบเข้าสู่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node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และหาค่าน้ำหนักในแต่ละ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node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แล้วทำการส่งข้อมูลไปยัง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node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ย่อยๆ ต่างๆ ไปเรื่อยๆ จนได้ผลลัพธ์การจัดกลุ่มที่ดีที่สุด โดยการทำ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neural network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จะช่วยทำให้การระบุว่า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เรื่องหนึ่งๆ มีความเกี่ยวข้องกับ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ที่เรียนรู้หรือไม่ มีความแม่นยำในระดับที่น่าพึงพอใจ</w:t>
      </w:r>
    </w:p>
    <w:p w:rsidR="00546DA5" w:rsidRPr="00546DA5" w:rsidRDefault="00546DA5" w:rsidP="00546DA5">
      <w:pPr>
        <w:spacing w:line="256" w:lineRule="auto"/>
        <w:jc w:val="thaiDistribute"/>
        <w:rPr>
          <w:rFonts w:ascii="TH SarabunPSK" w:hAnsi="TH SarabunPSK" w:cs="TH SarabunPSK" w:hint="cs"/>
          <w:sz w:val="32"/>
          <w:szCs w:val="32"/>
          <w:rPrChange w:id="242" w:author="Intouch Sangkrajang" w:date="2016-11-14T18:11:00Z">
            <w:rPr/>
          </w:rPrChange>
        </w:rPr>
        <w:pPrChange w:id="243" w:author="Intouch Sangkrajang" w:date="2016-11-14T18:11:00Z">
          <w:pPr>
            <w:pStyle w:val="ListParagraph"/>
            <w:numPr>
              <w:ilvl w:val="2"/>
              <w:numId w:val="6"/>
            </w:numPr>
            <w:spacing w:line="256" w:lineRule="auto"/>
            <w:ind w:hanging="720"/>
            <w:jc w:val="thaiDistribute"/>
          </w:pPr>
        </w:pPrChange>
      </w:pPr>
    </w:p>
    <w:p w:rsidR="003E67D1" w:rsidRPr="006B49C3" w:rsidRDefault="003E67D1" w:rsidP="003E67D1">
      <w:pPr>
        <w:pStyle w:val="ListParagraph"/>
        <w:numPr>
          <w:ilvl w:val="1"/>
          <w:numId w:val="6"/>
        </w:numPr>
        <w:spacing w:line="25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>ภาษา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 และซอฟต์แวร์ที่ใช้ในการพัฒนา</w:t>
      </w:r>
    </w:p>
    <w:p w:rsidR="003E67D1" w:rsidRPr="006B49C3" w:rsidRDefault="003E67D1" w:rsidP="003E67D1">
      <w:pPr>
        <w:pStyle w:val="ListParagraph"/>
        <w:numPr>
          <w:ilvl w:val="2"/>
          <w:numId w:val="6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</w:rPr>
        <w:t xml:space="preserve">Hadoop Distributed File System 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>HDFS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 xml:space="preserve">) </w:t>
      </w:r>
      <w:r w:rsidRPr="006B49C3">
        <w:rPr>
          <w:rFonts w:ascii="TH SarabunPSK" w:hAnsi="TH SarabunPSK" w:cs="TH SarabunPSK"/>
          <w:sz w:val="32"/>
          <w:szCs w:val="32"/>
          <w:cs/>
        </w:rPr>
        <w:t>[</w:t>
      </w:r>
      <w:r w:rsidRPr="006B49C3">
        <w:rPr>
          <w:rFonts w:ascii="TH SarabunPSK" w:hAnsi="TH SarabunPSK" w:cs="TH SarabunPSK"/>
          <w:sz w:val="32"/>
          <w:szCs w:val="32"/>
        </w:rPr>
        <w:t>9</w:t>
      </w:r>
      <w:r w:rsidRPr="006B49C3">
        <w:rPr>
          <w:rFonts w:ascii="TH SarabunPSK" w:hAnsi="TH SarabunPSK" w:cs="TH SarabunPSK"/>
          <w:sz w:val="32"/>
          <w:szCs w:val="32"/>
          <w:cs/>
        </w:rPr>
        <w:t>] เป็นระบบการจัดเก็บข้อมูลที่ออกแบบมาสำหรับการจัดการข้อมูลขนาดใหญ่ (</w:t>
      </w:r>
      <w:r w:rsidRPr="006B49C3">
        <w:rPr>
          <w:rFonts w:ascii="TH SarabunPSK" w:hAnsi="TH SarabunPSK" w:cs="TH SarabunPSK"/>
          <w:sz w:val="32"/>
          <w:szCs w:val="32"/>
        </w:rPr>
        <w:t>Big data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) โดย </w:t>
      </w:r>
      <w:r w:rsidRPr="006B49C3">
        <w:rPr>
          <w:rFonts w:ascii="TH SarabunPSK" w:hAnsi="TH SarabunPSK" w:cs="TH SarabunPSK"/>
          <w:sz w:val="32"/>
          <w:szCs w:val="32"/>
        </w:rPr>
        <w:t xml:space="preserve">HDFS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Pr="006B49C3">
        <w:rPr>
          <w:rFonts w:ascii="TH SarabunPSK" w:hAnsi="TH SarabunPSK" w:cs="TH SarabunPSK"/>
          <w:sz w:val="32"/>
          <w:szCs w:val="32"/>
        </w:rPr>
        <w:t xml:space="preserve">HDFS </w:t>
      </w:r>
      <w:r w:rsidRPr="006B49C3">
        <w:rPr>
          <w:rFonts w:ascii="TH SarabunPSK" w:hAnsi="TH SarabunPSK" w:cs="TH SarabunPSK"/>
          <w:sz w:val="32"/>
          <w:szCs w:val="32"/>
          <w:cs/>
        </w:rPr>
        <w:t>จะเหมาะกับการทำงานในลักษณะ “</w:t>
      </w:r>
      <w:r w:rsidRPr="006B49C3">
        <w:rPr>
          <w:rFonts w:ascii="TH SarabunPSK" w:hAnsi="TH SarabunPSK" w:cs="TH SarabunPSK"/>
          <w:sz w:val="32"/>
          <w:szCs w:val="32"/>
        </w:rPr>
        <w:t>Write once, Read many</w:t>
      </w:r>
      <w:r w:rsidRPr="006B49C3">
        <w:rPr>
          <w:rFonts w:ascii="TH SarabunPSK" w:hAnsi="TH SarabunPSK" w:cs="TH SarabunPSK"/>
          <w:sz w:val="32"/>
          <w:szCs w:val="32"/>
          <w:cs/>
        </w:rPr>
        <w:t>” หรือข้อมูลที่เน้นการอ่านข้อมูลมากกว่าการเขียน</w:t>
      </w:r>
      <w:r w:rsidRPr="006B49C3">
        <w:rPr>
          <w:rFonts w:ascii="TH SarabunPSK" w:hAnsi="TH SarabunPSK" w:cs="TH SarabunPSK"/>
          <w:sz w:val="32"/>
          <w:szCs w:val="32"/>
        </w:rPr>
        <w:t>,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แก้ไข โดยลักษณะการทำงานของ </w:t>
      </w:r>
      <w:r w:rsidRPr="006B49C3">
        <w:rPr>
          <w:rFonts w:ascii="TH SarabunPSK" w:hAnsi="TH SarabunPSK" w:cs="TH SarabunPSK"/>
          <w:sz w:val="32"/>
          <w:szCs w:val="32"/>
        </w:rPr>
        <w:t xml:space="preserve">HDFS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ที่กล่าวไปข้างต้นนั้น มีความเหมาะสมกับรูปแบบการใช้งานของโครงการนี้เป็นอย่างมาก เนื่องจากข้อมูลที่เข้ามาในระบบนั้น จะถูกเขียนลงไปเพียงครั้งเดียว ไม่มีการแก้ไข และมีการอ่านข้อมูลขึ้นมาหลายๆ ครั้งในระหว่างการทำ </w:t>
      </w:r>
      <w:r w:rsidRPr="006B49C3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ซึ่งเข้ากันได้ดีกับรูปแบบการใช้งาน </w:t>
      </w:r>
      <w:r w:rsidRPr="006B49C3">
        <w:rPr>
          <w:rFonts w:ascii="TH SarabunPSK" w:hAnsi="TH SarabunPSK" w:cs="TH SarabunPSK"/>
          <w:sz w:val="32"/>
          <w:szCs w:val="32"/>
        </w:rPr>
        <w:t>HDFS</w:t>
      </w:r>
    </w:p>
    <w:p w:rsidR="003E67D1" w:rsidRPr="006B49C3" w:rsidRDefault="003E67D1" w:rsidP="003E67D1">
      <w:pPr>
        <w:pStyle w:val="ListParagraph"/>
        <w:numPr>
          <w:ilvl w:val="2"/>
          <w:numId w:val="6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 xml:space="preserve">Spark ML </w:t>
      </w:r>
      <w:r w:rsidRPr="006B49C3">
        <w:rPr>
          <w:rFonts w:ascii="TH SarabunPSK" w:hAnsi="TH SarabunPSK" w:cs="TH SarabunPSK"/>
          <w:sz w:val="32"/>
          <w:szCs w:val="32"/>
          <w:cs/>
        </w:rPr>
        <w:t>[</w:t>
      </w:r>
      <w:r w:rsidRPr="006B49C3">
        <w:rPr>
          <w:rFonts w:ascii="TH SarabunPSK" w:hAnsi="TH SarabunPSK" w:cs="TH SarabunPSK"/>
          <w:sz w:val="32"/>
          <w:szCs w:val="32"/>
        </w:rPr>
        <w:t>10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] เป็น </w:t>
      </w:r>
      <w:r w:rsidRPr="006B49C3">
        <w:rPr>
          <w:rFonts w:ascii="TH SarabunPSK" w:hAnsi="TH SarabunPSK" w:cs="TH SarabunPSK"/>
          <w:sz w:val="32"/>
          <w:szCs w:val="32"/>
        </w:rPr>
        <w:t xml:space="preserve">library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ที่มีอยู่ในโปรแกรม </w:t>
      </w:r>
      <w:r w:rsidRPr="006B49C3">
        <w:rPr>
          <w:rFonts w:ascii="TH SarabunPSK" w:hAnsi="TH SarabunPSK" w:cs="TH SarabunPSK"/>
          <w:sz w:val="32"/>
          <w:szCs w:val="32"/>
        </w:rPr>
        <w:t xml:space="preserve">Apache Spark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6B49C3">
        <w:rPr>
          <w:rFonts w:ascii="TH SarabunPSK" w:hAnsi="TH SarabunPSK" w:cs="TH SarabunPSK"/>
          <w:sz w:val="32"/>
          <w:szCs w:val="32"/>
        </w:rPr>
        <w:t xml:space="preserve">Spark ML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6B49C3">
        <w:rPr>
          <w:rFonts w:ascii="TH SarabunPSK" w:hAnsi="TH SarabunPSK" w:cs="TH SarabunPSK"/>
          <w:sz w:val="32"/>
          <w:szCs w:val="32"/>
        </w:rPr>
        <w:t>library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ที่ใช้ทำ </w:t>
      </w:r>
      <w:r w:rsidRPr="006B49C3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6B49C3">
        <w:rPr>
          <w:rFonts w:ascii="TH SarabunPSK" w:hAnsi="TH SarabunPSK" w:cs="TH SarabunPSK"/>
          <w:sz w:val="32"/>
          <w:szCs w:val="32"/>
          <w:cs/>
        </w:rPr>
        <w:t>โดยที่สามารถทำงานแบบขนาน (</w:t>
      </w:r>
      <w:r w:rsidRPr="006B49C3">
        <w:rPr>
          <w:rFonts w:ascii="TH SarabunPSK" w:hAnsi="TH SarabunPSK" w:cs="TH SarabunPSK"/>
          <w:sz w:val="32"/>
          <w:szCs w:val="32"/>
        </w:rPr>
        <w:t>Parallel programming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) ได้ </w:t>
      </w:r>
      <w:r w:rsidRPr="006B49C3">
        <w:rPr>
          <w:rFonts w:ascii="TH SarabunPSK" w:hAnsi="TH SarabunPSK" w:cs="TH SarabunPSK"/>
          <w:sz w:val="32"/>
          <w:szCs w:val="32"/>
          <w:cs/>
        </w:rPr>
        <w:br/>
      </w:r>
      <w:r w:rsidRPr="006B49C3">
        <w:rPr>
          <w:rFonts w:ascii="TH SarabunPSK" w:hAnsi="TH SarabunPSK" w:cs="TH SarabunPSK"/>
          <w:sz w:val="32"/>
          <w:szCs w:val="32"/>
          <w:cs/>
        </w:rPr>
        <w:lastRenderedPageBreak/>
        <w:t xml:space="preserve">ซึ่ง </w:t>
      </w:r>
      <w:r w:rsidRPr="006B49C3">
        <w:rPr>
          <w:rFonts w:ascii="TH SarabunPSK" w:hAnsi="TH SarabunPSK" w:cs="TH SarabunPSK"/>
          <w:sz w:val="32"/>
          <w:szCs w:val="32"/>
        </w:rPr>
        <w:t xml:space="preserve">Apache Spark </w:t>
      </w:r>
      <w:r w:rsidRPr="006B49C3">
        <w:rPr>
          <w:rFonts w:ascii="TH SarabunPSK" w:hAnsi="TH SarabunPSK" w:cs="TH SarabunPSK"/>
          <w:sz w:val="32"/>
          <w:szCs w:val="32"/>
          <w:cs/>
        </w:rPr>
        <w:t>เป็น</w:t>
      </w:r>
      <w:r w:rsidRPr="006B49C3">
        <w:rPr>
          <w:rFonts w:ascii="TH SarabunPSK" w:hAnsi="TH SarabunPSK" w:cs="TH SarabunPSK"/>
          <w:sz w:val="32"/>
          <w:szCs w:val="32"/>
        </w:rPr>
        <w:t xml:space="preserve"> engine </w:t>
      </w:r>
      <w:r w:rsidRPr="006B49C3">
        <w:rPr>
          <w:rFonts w:ascii="TH SarabunPSK" w:hAnsi="TH SarabunPSK" w:cs="TH SarabunPSK"/>
          <w:sz w:val="32"/>
          <w:szCs w:val="32"/>
          <w:cs/>
        </w:rPr>
        <w:t>สำหรับการทำการประมวลผลข้อมูลขนาดใหญ่ (</w:t>
      </w:r>
      <w:r w:rsidRPr="006B49C3">
        <w:rPr>
          <w:rFonts w:ascii="TH SarabunPSK" w:hAnsi="TH SarabunPSK" w:cs="TH SarabunPSK"/>
          <w:sz w:val="32"/>
          <w:szCs w:val="32"/>
        </w:rPr>
        <w:t>Big data processing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) ที่สามารถทำงานได้อย่างรวดเร็ว เนื่องจากใช้การประมวลผลในหน่วยความจำหลัก </w:t>
      </w:r>
      <w:r w:rsidRPr="006B49C3">
        <w:rPr>
          <w:rFonts w:ascii="TH SarabunPSK" w:hAnsi="TH SarabunPSK" w:cs="TH SarabunPSK"/>
          <w:sz w:val="32"/>
          <w:szCs w:val="32"/>
          <w:cs/>
        </w:rPr>
        <w:br/>
        <w:t>(</w:t>
      </w:r>
      <w:r w:rsidRPr="006B49C3">
        <w:rPr>
          <w:rFonts w:ascii="TH SarabunPSK" w:hAnsi="TH SarabunPSK" w:cs="TH SarabunPSK"/>
          <w:sz w:val="32"/>
          <w:szCs w:val="32"/>
        </w:rPr>
        <w:t>In</w:t>
      </w:r>
      <w:r w:rsidRPr="006B49C3">
        <w:rPr>
          <w:rFonts w:ascii="TH SarabunPSK" w:hAnsi="TH SarabunPSK" w:cs="TH SarabunPSK"/>
          <w:sz w:val="32"/>
          <w:szCs w:val="32"/>
          <w:cs/>
        </w:rPr>
        <w:t>-</w:t>
      </w:r>
      <w:r w:rsidRPr="006B49C3">
        <w:rPr>
          <w:rFonts w:ascii="TH SarabunPSK" w:hAnsi="TH SarabunPSK" w:cs="TH SarabunPSK"/>
          <w:sz w:val="32"/>
          <w:szCs w:val="32"/>
        </w:rPr>
        <w:t>memory processing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) ทำให้การเข้าถึงข้อมูลทำให้รวดเร็วมากขึ้น ซึ่ง </w:t>
      </w:r>
      <w:r w:rsidRPr="006B49C3">
        <w:rPr>
          <w:rFonts w:ascii="TH SarabunPSK" w:hAnsi="TH SarabunPSK" w:cs="TH SarabunPSK"/>
          <w:sz w:val="32"/>
          <w:szCs w:val="32"/>
        </w:rPr>
        <w:t xml:space="preserve">Spark ML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นี้เป็น </w:t>
      </w:r>
      <w:r w:rsidRPr="006B49C3">
        <w:rPr>
          <w:rFonts w:ascii="TH SarabunPSK" w:hAnsi="TH SarabunPSK" w:cs="TH SarabunPSK"/>
          <w:sz w:val="32"/>
          <w:szCs w:val="32"/>
        </w:rPr>
        <w:t xml:space="preserve">Machine learning library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ที่ถูกใช้งานร่วมกับ </w:t>
      </w:r>
      <w:r w:rsidRPr="006B49C3">
        <w:rPr>
          <w:rFonts w:ascii="TH SarabunPSK" w:hAnsi="TH SarabunPSK" w:cs="TH SarabunPSK"/>
          <w:sz w:val="32"/>
          <w:szCs w:val="32"/>
        </w:rPr>
        <w:t xml:space="preserve">big data platform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อย่าง </w:t>
      </w:r>
      <w:r w:rsidRPr="006B49C3">
        <w:rPr>
          <w:rFonts w:ascii="TH SarabunPSK" w:hAnsi="TH SarabunPSK" w:cs="TH SarabunPSK"/>
          <w:sz w:val="32"/>
          <w:szCs w:val="32"/>
        </w:rPr>
        <w:t xml:space="preserve">Hadoop </w:t>
      </w:r>
      <w:r w:rsidRPr="006B49C3">
        <w:rPr>
          <w:rFonts w:ascii="TH SarabunPSK" w:hAnsi="TH SarabunPSK" w:cs="TH SarabunPSK"/>
          <w:sz w:val="32"/>
          <w:szCs w:val="32"/>
          <w:cs/>
        </w:rPr>
        <w:t>กันอย่างแพร่หลาย และมีประสิทธิภาพในการทำงานสูง ทำให้ทางกลุ่มเลือกใช้โปรแกรมนี้</w:t>
      </w:r>
    </w:p>
    <w:p w:rsidR="003E67D1" w:rsidRPr="006B49C3" w:rsidRDefault="003E67D1" w:rsidP="003E67D1">
      <w:pPr>
        <w:pStyle w:val="ListParagraph"/>
        <w:numPr>
          <w:ilvl w:val="2"/>
          <w:numId w:val="6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 xml:space="preserve">Apache </w:t>
      </w:r>
      <w:r w:rsidR="00200793" w:rsidRPr="006B49C3">
        <w:rPr>
          <w:rFonts w:ascii="TH SarabunPSK" w:hAnsi="TH SarabunPSK" w:cs="TH SarabunPSK"/>
          <w:b/>
          <w:bCs/>
          <w:sz w:val="32"/>
          <w:szCs w:val="32"/>
        </w:rPr>
        <w:t>Impala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B49C3">
        <w:rPr>
          <w:rFonts w:ascii="TH SarabunPSK" w:hAnsi="TH SarabunPSK" w:cs="TH SarabunPSK"/>
          <w:sz w:val="32"/>
          <w:szCs w:val="32"/>
          <w:cs/>
        </w:rPr>
        <w:t>[</w:t>
      </w:r>
      <w:r w:rsidRPr="006B49C3">
        <w:rPr>
          <w:rFonts w:ascii="TH SarabunPSK" w:hAnsi="TH SarabunPSK" w:cs="TH SarabunPSK"/>
          <w:sz w:val="32"/>
          <w:szCs w:val="32"/>
        </w:rPr>
        <w:t>11</w:t>
      </w:r>
      <w:r w:rsidRPr="006B49C3">
        <w:rPr>
          <w:rFonts w:ascii="TH SarabunPSK" w:hAnsi="TH SarabunPSK" w:cs="TH SarabunPSK"/>
          <w:sz w:val="32"/>
          <w:szCs w:val="32"/>
          <w:cs/>
        </w:rPr>
        <w:t>]</w:t>
      </w:r>
      <w:r w:rsidRPr="006B49C3">
        <w:rPr>
          <w:rFonts w:ascii="TH SarabunPSK" w:hAnsi="TH SarabunPSK" w:cs="TH SarabunPSK"/>
          <w:sz w:val="32"/>
          <w:szCs w:val="32"/>
          <w:vertAlign w:val="superscript"/>
          <w:cs/>
        </w:rPr>
        <w:t xml:space="preserve"> </w:t>
      </w:r>
      <w:r w:rsidR="00200793" w:rsidRPr="006B49C3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เป็นโปรแกรมจัดการฐานข้อมูลแบบ </w:t>
      </w:r>
      <w:r w:rsidR="00200793" w:rsidRPr="006B49C3">
        <w:rPr>
          <w:rFonts w:ascii="TH SarabunPSK" w:hAnsi="TH SarabunPSK" w:cs="TH SarabunPSK"/>
          <w:sz w:val="32"/>
          <w:szCs w:val="32"/>
        </w:rPr>
        <w:t xml:space="preserve">SQL </w:t>
      </w:r>
      <w:r w:rsidR="00200793" w:rsidRPr="006B49C3">
        <w:rPr>
          <w:rFonts w:ascii="TH SarabunPSK" w:hAnsi="TH SarabunPSK" w:cs="TH SarabunPSK"/>
          <w:sz w:val="32"/>
          <w:szCs w:val="32"/>
          <w:cs/>
        </w:rPr>
        <w:t>ที่เป็น</w:t>
      </w:r>
      <w:r w:rsidR="00200793" w:rsidRPr="006B49C3">
        <w:rPr>
          <w:rFonts w:ascii="TH SarabunPSK" w:hAnsi="TH SarabunPSK" w:cs="TH SarabunPSK"/>
          <w:sz w:val="32"/>
          <w:szCs w:val="32"/>
        </w:rPr>
        <w:t xml:space="preserve"> Open source </w:t>
      </w:r>
      <w:r w:rsidR="00200793" w:rsidRPr="006B49C3">
        <w:rPr>
          <w:rFonts w:ascii="TH SarabunPSK" w:hAnsi="TH SarabunPSK" w:cs="TH SarabunPSK"/>
          <w:sz w:val="32"/>
          <w:szCs w:val="32"/>
          <w:cs/>
        </w:rPr>
        <w:t xml:space="preserve">ที่ถูกออกแบบมาให้ใช้งานร่วมกับ </w:t>
      </w:r>
      <w:r w:rsidR="00200793" w:rsidRPr="006B49C3">
        <w:rPr>
          <w:rFonts w:ascii="TH SarabunPSK" w:hAnsi="TH SarabunPSK" w:cs="TH SarabunPSK"/>
          <w:sz w:val="32"/>
          <w:szCs w:val="32"/>
        </w:rPr>
        <w:t xml:space="preserve">Hadoop ecosystem </w:t>
      </w:r>
      <w:r w:rsidR="00200793" w:rsidRPr="006B49C3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="00200793" w:rsidRPr="006B49C3">
        <w:rPr>
          <w:rFonts w:ascii="TH SarabunPSK" w:hAnsi="TH SarabunPSK" w:cs="TH SarabunPSK"/>
          <w:sz w:val="32"/>
          <w:szCs w:val="32"/>
        </w:rPr>
        <w:t xml:space="preserve">Impala </w:t>
      </w:r>
      <w:r w:rsidR="00200793" w:rsidRPr="006B49C3">
        <w:rPr>
          <w:rFonts w:ascii="TH SarabunPSK" w:hAnsi="TH SarabunPSK" w:cs="TH SarabunPSK"/>
          <w:sz w:val="32"/>
          <w:szCs w:val="32"/>
          <w:cs/>
        </w:rPr>
        <w:t xml:space="preserve">จะเหมาะกับการเก็บข้อมูลที่ต้องการนำมาวิเคราะห์แบบรวดเร็ว เนื่องจากตัวโปรแกรมมี </w:t>
      </w:r>
      <w:r w:rsidR="00200793" w:rsidRPr="006B49C3">
        <w:rPr>
          <w:rFonts w:ascii="TH SarabunPSK" w:hAnsi="TH SarabunPSK" w:cs="TH SarabunPSK"/>
          <w:sz w:val="32"/>
          <w:szCs w:val="32"/>
        </w:rPr>
        <w:t xml:space="preserve">latency </w:t>
      </w:r>
      <w:r w:rsidR="00200793" w:rsidRPr="006B49C3">
        <w:rPr>
          <w:rFonts w:ascii="TH SarabunPSK" w:hAnsi="TH SarabunPSK" w:cs="TH SarabunPSK"/>
          <w:sz w:val="32"/>
          <w:szCs w:val="32"/>
          <w:cs/>
        </w:rPr>
        <w:t xml:space="preserve">ต่ำและมี </w:t>
      </w:r>
      <w:r w:rsidR="00200793" w:rsidRPr="006B49C3">
        <w:rPr>
          <w:rFonts w:ascii="TH SarabunPSK" w:hAnsi="TH SarabunPSK" w:cs="TH SarabunPSK"/>
          <w:sz w:val="32"/>
          <w:szCs w:val="32"/>
        </w:rPr>
        <w:t xml:space="preserve">throughput </w:t>
      </w:r>
      <w:r w:rsidR="00200793" w:rsidRPr="006B49C3">
        <w:rPr>
          <w:rFonts w:ascii="TH SarabunPSK" w:hAnsi="TH SarabunPSK" w:cs="TH SarabunPSK"/>
          <w:sz w:val="32"/>
          <w:szCs w:val="32"/>
          <w:cs/>
        </w:rPr>
        <w:t>ที่สูง และยังมีความสามารถในการเพิ่มประสิทธิภาพของระบบได้ง่าย (</w:t>
      </w:r>
      <w:r w:rsidR="00200793" w:rsidRPr="006B49C3">
        <w:rPr>
          <w:rFonts w:ascii="TH SarabunPSK" w:hAnsi="TH SarabunPSK" w:cs="TH SarabunPSK"/>
          <w:sz w:val="32"/>
          <w:szCs w:val="32"/>
        </w:rPr>
        <w:t>Scalable</w:t>
      </w:r>
      <w:r w:rsidR="00200793" w:rsidRPr="006B49C3">
        <w:rPr>
          <w:rFonts w:ascii="TH SarabunPSK" w:hAnsi="TH SarabunPSK" w:cs="TH SarabunPSK"/>
          <w:sz w:val="32"/>
          <w:szCs w:val="32"/>
          <w:cs/>
        </w:rPr>
        <w:t xml:space="preserve">) ซึ่งฐานข้อมูลของโครงงานนี้มีปริมาณมาก และต้องการความรวดเร็วในการใช้งานเวลาผู้ใช้ค้นหาข้อมูล ทำให้ </w:t>
      </w:r>
      <w:r w:rsidR="00200793" w:rsidRPr="006B49C3">
        <w:rPr>
          <w:rFonts w:ascii="TH SarabunPSK" w:hAnsi="TH SarabunPSK" w:cs="TH SarabunPSK"/>
          <w:sz w:val="32"/>
          <w:szCs w:val="32"/>
        </w:rPr>
        <w:t xml:space="preserve">Impala </w:t>
      </w:r>
      <w:r w:rsidR="00200793" w:rsidRPr="006B49C3">
        <w:rPr>
          <w:rFonts w:ascii="TH SarabunPSK" w:hAnsi="TH SarabunPSK" w:cs="TH SarabunPSK"/>
          <w:sz w:val="32"/>
          <w:szCs w:val="32"/>
          <w:cs/>
        </w:rPr>
        <w:t>มีความเหมาะสมกับงานมากที่สุด ทั้งด้านความสามารถในการจัดการฐานข้อมูลขนาดใหญ่ และประสิทธิภาพในการเรียกใช้งานข้อมูล</w:t>
      </w:r>
    </w:p>
    <w:p w:rsidR="003E67D1" w:rsidRPr="006B49C3" w:rsidRDefault="003E67D1" w:rsidP="003E67D1">
      <w:pPr>
        <w:pStyle w:val="ListParagraph"/>
        <w:numPr>
          <w:ilvl w:val="2"/>
          <w:numId w:val="6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>Apache HBase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[</w:t>
      </w:r>
      <w:r w:rsidRPr="006B49C3">
        <w:rPr>
          <w:rFonts w:ascii="TH SarabunPSK" w:hAnsi="TH SarabunPSK" w:cs="TH SarabunPSK"/>
          <w:sz w:val="32"/>
          <w:szCs w:val="32"/>
        </w:rPr>
        <w:t>12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] เป็นโปรแกรมจัดการฐานข้อมูลแบบ </w:t>
      </w:r>
      <w:r w:rsidRPr="006B49C3">
        <w:rPr>
          <w:rFonts w:ascii="TH SarabunPSK" w:hAnsi="TH SarabunPSK" w:cs="TH SarabunPSK"/>
          <w:sz w:val="32"/>
          <w:szCs w:val="32"/>
        </w:rPr>
        <w:t>NoSQL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ที่เป็น</w:t>
      </w:r>
      <w:r w:rsidRPr="006B49C3">
        <w:rPr>
          <w:rFonts w:ascii="TH SarabunPSK" w:hAnsi="TH SarabunPSK" w:cs="TH SarabunPSK"/>
          <w:sz w:val="32"/>
          <w:szCs w:val="32"/>
        </w:rPr>
        <w:t xml:space="preserve"> Open source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ที่ถูกใช้งานร่วมกัน </w:t>
      </w:r>
      <w:r w:rsidRPr="006B49C3">
        <w:rPr>
          <w:rFonts w:ascii="TH SarabunPSK" w:hAnsi="TH SarabunPSK" w:cs="TH SarabunPSK"/>
          <w:sz w:val="32"/>
          <w:szCs w:val="32"/>
        </w:rPr>
        <w:t xml:space="preserve">Hadoop ecosystem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โดยฐานข้อมูลแบบ </w:t>
      </w:r>
      <w:r w:rsidRPr="006B49C3">
        <w:rPr>
          <w:rFonts w:ascii="TH SarabunPSK" w:hAnsi="TH SarabunPSK" w:cs="TH SarabunPSK"/>
          <w:sz w:val="32"/>
          <w:szCs w:val="32"/>
        </w:rPr>
        <w:t xml:space="preserve">NoSQL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จะมีความยืดหยุ่นด้านโครงสร้างมากกว่าฐานข้อมูลแบบ </w:t>
      </w:r>
      <w:r w:rsidRPr="006B49C3">
        <w:rPr>
          <w:rFonts w:ascii="TH SarabunPSK" w:hAnsi="TH SarabunPSK" w:cs="TH SarabunPSK"/>
          <w:sz w:val="32"/>
          <w:szCs w:val="32"/>
        </w:rPr>
        <w:t xml:space="preserve">SQL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ดังนั้น ทางกลุ่มจึงนำ </w:t>
      </w:r>
      <w:r w:rsidRPr="006B49C3">
        <w:rPr>
          <w:rFonts w:ascii="TH SarabunPSK" w:hAnsi="TH SarabunPSK" w:cs="TH SarabunPSK"/>
          <w:sz w:val="32"/>
          <w:szCs w:val="32"/>
        </w:rPr>
        <w:t xml:space="preserve">HBase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มาใช้งานร่วมกันกับ </w:t>
      </w:r>
      <w:r w:rsidRPr="006B49C3">
        <w:rPr>
          <w:rFonts w:ascii="TH SarabunPSK" w:hAnsi="TH SarabunPSK" w:cs="TH SarabunPSK"/>
          <w:sz w:val="32"/>
          <w:szCs w:val="32"/>
        </w:rPr>
        <w:t xml:space="preserve">Hive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เพื่อเก็บข้อมูลที่เหมาะสมลงในฐานข้อมูลแต่ละโปรแกรม โดย </w:t>
      </w:r>
      <w:r w:rsidRPr="006B49C3">
        <w:rPr>
          <w:rFonts w:ascii="TH SarabunPSK" w:hAnsi="TH SarabunPSK" w:cs="TH SarabunPSK"/>
          <w:sz w:val="32"/>
          <w:szCs w:val="32"/>
        </w:rPr>
        <w:t xml:space="preserve">HBase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จะเก็บข้อมูลจำพวกเนื้อหาของแต่ละเอกสารที่ถูกแบ่งย่อหน้าแล้ว ซึ่งจำนวนย่อหน้าของแต่ละเอกสารจะมีไม่เท่ากัน ดังนั้นฐานข้อมูลแบบ </w:t>
      </w:r>
      <w:r w:rsidRPr="006B49C3">
        <w:rPr>
          <w:rFonts w:ascii="TH SarabunPSK" w:hAnsi="TH SarabunPSK" w:cs="TH SarabunPSK"/>
          <w:sz w:val="32"/>
          <w:szCs w:val="32"/>
        </w:rPr>
        <w:t xml:space="preserve">NoSQL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จึงเหมาะสมกับการเก็บข้อมูลลักษณะนี้ ส่วน </w:t>
      </w:r>
      <w:r w:rsidRPr="006B49C3">
        <w:rPr>
          <w:rFonts w:ascii="TH SarabunPSK" w:hAnsi="TH SarabunPSK" w:cs="TH SarabunPSK"/>
          <w:sz w:val="32"/>
          <w:szCs w:val="32"/>
        </w:rPr>
        <w:t xml:space="preserve">Hive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ที่เป็นฐานข้อมูลแบบ </w:t>
      </w:r>
      <w:r w:rsidRPr="006B49C3">
        <w:rPr>
          <w:rFonts w:ascii="TH SarabunPSK" w:hAnsi="TH SarabunPSK" w:cs="TH SarabunPSK"/>
          <w:sz w:val="32"/>
          <w:szCs w:val="32"/>
        </w:rPr>
        <w:t xml:space="preserve">SQL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จะจัดเก็บข้อมูลเรื่อง </w:t>
      </w:r>
      <w:r w:rsidRPr="006B49C3">
        <w:rPr>
          <w:rFonts w:ascii="TH SarabunPSK" w:hAnsi="TH SarabunPSK" w:cs="TH SarabunPSK"/>
          <w:sz w:val="32"/>
          <w:szCs w:val="32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ของแต่ละย่อหน้าไว้ เพื่อให้สามารถทำการ </w:t>
      </w:r>
      <w:r w:rsidRPr="006B49C3">
        <w:rPr>
          <w:rFonts w:ascii="TH SarabunPSK" w:hAnsi="TH SarabunPSK" w:cs="TH SarabunPSK"/>
          <w:sz w:val="32"/>
          <w:szCs w:val="32"/>
        </w:rPr>
        <w:t xml:space="preserve">Query </w:t>
      </w:r>
      <w:r w:rsidRPr="006B49C3">
        <w:rPr>
          <w:rFonts w:ascii="TH SarabunPSK" w:hAnsi="TH SarabunPSK" w:cs="TH SarabunPSK"/>
          <w:sz w:val="32"/>
          <w:szCs w:val="32"/>
          <w:cs/>
        </w:rPr>
        <w:t>ผ่านหน้าเว็บไซต์ได้อย่างรวดเร็ว</w:t>
      </w:r>
    </w:p>
    <w:p w:rsidR="00E564DF" w:rsidRPr="006B49C3" w:rsidRDefault="003E67D1" w:rsidP="00E564DF">
      <w:pPr>
        <w:pStyle w:val="ListParagraph"/>
        <w:numPr>
          <w:ilvl w:val="2"/>
          <w:numId w:val="6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="00E564DF" w:rsidRPr="006B49C3">
        <w:rPr>
          <w:rFonts w:ascii="TH SarabunPSK" w:hAnsi="TH SarabunPSK" w:cs="TH SarabunPSK"/>
          <w:b/>
          <w:bCs/>
          <w:sz w:val="32"/>
          <w:szCs w:val="32"/>
        </w:rPr>
        <w:t>PDFBox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[</w:t>
      </w:r>
      <w:r w:rsidRPr="006B49C3">
        <w:rPr>
          <w:rFonts w:ascii="TH SarabunPSK" w:hAnsi="TH SarabunPSK" w:cs="TH SarabunPSK"/>
          <w:sz w:val="32"/>
          <w:szCs w:val="32"/>
        </w:rPr>
        <w:t>13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] เป็นโปรแกรมสำหรับการแปลงไฟล์ในรูปแบบ </w:t>
      </w:r>
      <w:r w:rsidRPr="006B49C3">
        <w:rPr>
          <w:rFonts w:ascii="TH SarabunPSK" w:hAnsi="TH SarabunPSK" w:cs="TH SarabunPSK"/>
          <w:sz w:val="32"/>
          <w:szCs w:val="32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</w:rPr>
        <w:t>ให้เป็น</w:t>
      </w:r>
      <w:r w:rsidRPr="006B49C3">
        <w:rPr>
          <w:rFonts w:ascii="TH SarabunPSK" w:hAnsi="TH SarabunPSK" w:cs="TH SarabunPSK"/>
          <w:sz w:val="32"/>
          <w:szCs w:val="32"/>
        </w:rPr>
        <w:t xml:space="preserve"> text file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6B49C3">
        <w:rPr>
          <w:rFonts w:ascii="TH SarabunPSK" w:hAnsi="TH SarabunPSK" w:cs="TH SarabunPSK"/>
          <w:sz w:val="32"/>
          <w:szCs w:val="32"/>
        </w:rPr>
        <w:t>PDF</w:t>
      </w:r>
      <w:r w:rsidR="00E564DF" w:rsidRPr="006B49C3">
        <w:rPr>
          <w:rFonts w:ascii="TH SarabunPSK" w:hAnsi="TH SarabunPSK" w:cs="TH SarabunPSK"/>
          <w:sz w:val="32"/>
          <w:szCs w:val="32"/>
        </w:rPr>
        <w:t>Box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เป็น</w:t>
      </w:r>
      <w:r w:rsidR="00E564DF" w:rsidRPr="006B49C3">
        <w:rPr>
          <w:rFonts w:ascii="TH SarabunPSK" w:hAnsi="TH SarabunPSK" w:cs="TH SarabunPSK"/>
          <w:sz w:val="32"/>
          <w:szCs w:val="32"/>
          <w:cs/>
        </w:rPr>
        <w:t xml:space="preserve">โปรแกรมภาษา </w:t>
      </w:r>
      <w:r w:rsidR="00E564DF" w:rsidRPr="006B49C3">
        <w:rPr>
          <w:rFonts w:ascii="TH SarabunPSK" w:hAnsi="TH SarabunPSK" w:cs="TH SarabunPSK"/>
          <w:sz w:val="32"/>
          <w:szCs w:val="32"/>
        </w:rPr>
        <w:t xml:space="preserve">Java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ที่ใช้สำหรับการดึงข้อมูลต่างๆออกมาจาก </w:t>
      </w:r>
      <w:r w:rsidRPr="006B49C3">
        <w:rPr>
          <w:rFonts w:ascii="TH SarabunPSK" w:hAnsi="TH SarabunPSK" w:cs="TH SarabunPSK"/>
          <w:sz w:val="32"/>
          <w:szCs w:val="32"/>
        </w:rPr>
        <w:t xml:space="preserve">PDF Document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เช่นตัวอักษรในภาษาต่างๆ เช่น ไทย อังกฤษ จีน และอื่นๆ หรือสามารถดึงภาพออกจาก </w:t>
      </w:r>
      <w:r w:rsidRPr="006B49C3">
        <w:rPr>
          <w:rFonts w:ascii="TH SarabunPSK" w:hAnsi="TH SarabunPSK" w:cs="TH SarabunPSK"/>
          <w:sz w:val="32"/>
          <w:szCs w:val="32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ได้ โดยสำหรับโปรเจคนี้จะเน้นที่การดึงข้อความออกจาก </w:t>
      </w:r>
      <w:r w:rsidRPr="006B49C3">
        <w:rPr>
          <w:rFonts w:ascii="TH SarabunPSK" w:hAnsi="TH SarabunPSK" w:cs="TH SarabunPSK"/>
          <w:sz w:val="32"/>
          <w:szCs w:val="32"/>
        </w:rPr>
        <w:t xml:space="preserve">PDF Document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เพื่อสำหรับนำไป </w:t>
      </w:r>
      <w:r w:rsidRPr="006B49C3">
        <w:rPr>
          <w:rFonts w:ascii="TH SarabunPSK" w:hAnsi="TH SarabunPSK" w:cs="TH SarabunPSK"/>
          <w:sz w:val="32"/>
          <w:szCs w:val="32"/>
        </w:rPr>
        <w:t xml:space="preserve">preprocess </w:t>
      </w:r>
      <w:r w:rsidRPr="006B49C3">
        <w:rPr>
          <w:rFonts w:ascii="TH SarabunPSK" w:hAnsi="TH SarabunPSK" w:cs="TH SarabunPSK"/>
          <w:sz w:val="32"/>
          <w:szCs w:val="32"/>
          <w:cs/>
        </w:rPr>
        <w:t>ต่อ ซึ่ง</w:t>
      </w:r>
      <w:r w:rsidR="00E564DF" w:rsidRPr="006B49C3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="00E564DF" w:rsidRPr="006B49C3">
        <w:rPr>
          <w:rFonts w:ascii="TH SarabunPSK" w:hAnsi="TH SarabunPSK" w:cs="TH SarabunPSK"/>
          <w:sz w:val="32"/>
          <w:szCs w:val="32"/>
        </w:rPr>
        <w:t xml:space="preserve">Extract text function </w:t>
      </w:r>
      <w:r w:rsidR="00E564DF" w:rsidRPr="006B49C3">
        <w:rPr>
          <w:rFonts w:ascii="TH SarabunPSK" w:hAnsi="TH SarabunPSK" w:cs="TH SarabunPSK"/>
          <w:sz w:val="32"/>
          <w:szCs w:val="32"/>
          <w:cs/>
        </w:rPr>
        <w:t xml:space="preserve">สำหรับการดึง </w:t>
      </w:r>
      <w:r w:rsidR="00E564DF" w:rsidRPr="006B49C3">
        <w:rPr>
          <w:rFonts w:ascii="TH SarabunPSK" w:hAnsi="TH SarabunPSK" w:cs="TH SarabunPSK"/>
          <w:sz w:val="32"/>
          <w:szCs w:val="32"/>
        </w:rPr>
        <w:t xml:space="preserve">text line </w:t>
      </w:r>
      <w:r w:rsidR="00E564DF" w:rsidRPr="006B49C3">
        <w:rPr>
          <w:rFonts w:ascii="TH SarabunPSK" w:hAnsi="TH SarabunPSK" w:cs="TH SarabunPSK"/>
          <w:sz w:val="32"/>
          <w:szCs w:val="32"/>
          <w:cs/>
        </w:rPr>
        <w:t xml:space="preserve">ออกจาก </w:t>
      </w:r>
      <w:r w:rsidR="00E564DF" w:rsidRPr="006B49C3">
        <w:rPr>
          <w:rFonts w:ascii="TH SarabunPSK" w:hAnsi="TH SarabunPSK" w:cs="TH SarabunPSK"/>
          <w:sz w:val="32"/>
          <w:szCs w:val="32"/>
        </w:rPr>
        <w:t>PDF</w:t>
      </w:r>
    </w:p>
    <w:p w:rsidR="003E67D1" w:rsidRPr="006B49C3" w:rsidRDefault="003E67D1" w:rsidP="003E67D1">
      <w:pPr>
        <w:pStyle w:val="ListParagraph"/>
        <w:numPr>
          <w:ilvl w:val="2"/>
          <w:numId w:val="6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 xml:space="preserve">LexTo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เป็นโปรแกรมที่ถูกพัฒนาด้วยภาษา </w:t>
      </w:r>
      <w:r w:rsidRPr="006B49C3">
        <w:rPr>
          <w:rFonts w:ascii="TH SarabunPSK" w:hAnsi="TH SarabunPSK" w:cs="TH SarabunPSK"/>
          <w:sz w:val="32"/>
          <w:szCs w:val="32"/>
        </w:rPr>
        <w:t xml:space="preserve">Java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โดยโปรแกรมนี้สามารถใช้ในการแบ่งคำต่างๆในภาษาไทยจากประโยคให้กลายเป็นคำซึ่งแบ่งด้วย </w:t>
      </w:r>
      <w:r w:rsidRPr="006B49C3">
        <w:rPr>
          <w:rFonts w:ascii="TH SarabunPSK" w:hAnsi="TH SarabunPSK" w:cs="TH SarabunPSK"/>
          <w:sz w:val="32"/>
          <w:szCs w:val="32"/>
        </w:rPr>
        <w:t xml:space="preserve">delimiter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ซึ่งคำต่างๆที่ใช้ในการแบ่งนั้น จะมี </w:t>
      </w:r>
      <w:r w:rsidRPr="006B49C3">
        <w:rPr>
          <w:rFonts w:ascii="TH SarabunPSK" w:hAnsi="TH SarabunPSK" w:cs="TH SarabunPSK"/>
          <w:sz w:val="32"/>
          <w:szCs w:val="32"/>
        </w:rPr>
        <w:t xml:space="preserve">Dictionary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ที่จะทำการเก็บคำทั้งหมดเอาไว้ แล้วโปรแกรมจะนำมาเปรียบเทียบเพื่อแบ่งคำตามที่ </w:t>
      </w:r>
      <w:r w:rsidRPr="006B49C3">
        <w:rPr>
          <w:rFonts w:ascii="TH SarabunPSK" w:hAnsi="TH SarabunPSK" w:cs="TH SarabunPSK"/>
          <w:sz w:val="32"/>
          <w:szCs w:val="32"/>
        </w:rPr>
        <w:t xml:space="preserve">Dictionary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ได้กำหนดไว้ ซึ่ง </w:t>
      </w:r>
      <w:r w:rsidRPr="006B49C3">
        <w:rPr>
          <w:rFonts w:ascii="TH SarabunPSK" w:hAnsi="TH SarabunPSK" w:cs="TH SarabunPSK"/>
          <w:sz w:val="32"/>
          <w:szCs w:val="32"/>
        </w:rPr>
        <w:t xml:space="preserve">LexTo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เป็นโปรแกรมตัดคำภาษาไทยแบบ </w:t>
      </w:r>
      <w:r w:rsidRPr="006B49C3">
        <w:rPr>
          <w:rFonts w:ascii="TH SarabunPSK" w:hAnsi="TH SarabunPSK" w:cs="TH SarabunPSK"/>
          <w:sz w:val="32"/>
          <w:szCs w:val="32"/>
        </w:rPr>
        <w:t xml:space="preserve">Open Source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ที่ทางกลุ่มสามารถนำมาใช้งานได้ และมีความแม่นยำในระดับที่พอรับได้ ทำให้ทางกลุ่มเลือกใช้โปรแกรม </w:t>
      </w:r>
      <w:r w:rsidRPr="006B49C3">
        <w:rPr>
          <w:rFonts w:ascii="TH SarabunPSK" w:hAnsi="TH SarabunPSK" w:cs="TH SarabunPSK"/>
          <w:sz w:val="32"/>
          <w:szCs w:val="32"/>
        </w:rPr>
        <w:t>LexTo</w:t>
      </w:r>
    </w:p>
    <w:p w:rsidR="003E67D1" w:rsidRPr="006B49C3" w:rsidRDefault="003E67D1" w:rsidP="003E67D1">
      <w:pPr>
        <w:pStyle w:val="ListParagraph"/>
        <w:numPr>
          <w:ilvl w:val="2"/>
          <w:numId w:val="6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ภาษา 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>Java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เป็นภาษาโปรแกรมในลักษณะ </w:t>
      </w:r>
      <w:r w:rsidRPr="006B49C3">
        <w:rPr>
          <w:rFonts w:ascii="TH SarabunPSK" w:hAnsi="TH SarabunPSK" w:cs="TH SarabunPSK"/>
          <w:sz w:val="32"/>
          <w:szCs w:val="32"/>
        </w:rPr>
        <w:t>Object</w:t>
      </w:r>
      <w:r w:rsidRPr="006B49C3">
        <w:rPr>
          <w:rFonts w:ascii="TH SarabunPSK" w:hAnsi="TH SarabunPSK" w:cs="TH SarabunPSK"/>
          <w:sz w:val="32"/>
          <w:szCs w:val="32"/>
          <w:cs/>
        </w:rPr>
        <w:t>-</w:t>
      </w:r>
      <w:r w:rsidRPr="006B49C3">
        <w:rPr>
          <w:rFonts w:ascii="TH SarabunPSK" w:hAnsi="TH SarabunPSK" w:cs="TH SarabunPSK"/>
          <w:sz w:val="32"/>
          <w:szCs w:val="32"/>
        </w:rPr>
        <w:t xml:space="preserve">Oriented Programming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ที่ได้รับความนิยมสูงสุดในปัจจุบัน </w:t>
      </w:r>
      <w:r w:rsidR="003E0E06" w:rsidRPr="006B49C3">
        <w:rPr>
          <w:rFonts w:ascii="TH SarabunPSK" w:hAnsi="TH SarabunPSK" w:cs="TH SarabunPSK"/>
          <w:sz w:val="32"/>
          <w:szCs w:val="32"/>
          <w:cs/>
        </w:rPr>
        <w:t>ถูกเลือก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นำมาใช้ในการเขียนโปรแกรมสำหรับทำ </w:t>
      </w:r>
      <w:r w:rsidRPr="006B49C3">
        <w:rPr>
          <w:rFonts w:ascii="TH SarabunPSK" w:hAnsi="TH SarabunPSK" w:cs="TH SarabunPSK"/>
          <w:sz w:val="32"/>
          <w:szCs w:val="32"/>
        </w:rPr>
        <w:t>Text preprocessing</w:t>
      </w:r>
      <w:r w:rsidR="003E0E06" w:rsidRPr="006B49C3">
        <w:rPr>
          <w:rFonts w:ascii="TH SarabunPSK" w:hAnsi="TH SarabunPSK" w:cs="TH SarabunPSK"/>
          <w:sz w:val="32"/>
          <w:szCs w:val="32"/>
          <w:cs/>
        </w:rPr>
        <w:t xml:space="preserve"> เนื่องจากมีความยืดหยุ่นในการทำงานสูง</w:t>
      </w:r>
    </w:p>
    <w:p w:rsidR="003E0E06" w:rsidRPr="006B49C3" w:rsidRDefault="003E0E06" w:rsidP="003E0E06">
      <w:pPr>
        <w:pStyle w:val="ListParagraph"/>
        <w:numPr>
          <w:ilvl w:val="2"/>
          <w:numId w:val="6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ภาษา 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>Python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564DF" w:rsidRPr="006B49C3">
        <w:rPr>
          <w:rFonts w:ascii="TH SarabunPSK" w:hAnsi="TH SarabunPSK" w:cs="TH SarabunPSK"/>
          <w:sz w:val="32"/>
          <w:szCs w:val="32"/>
          <w:cs/>
        </w:rPr>
        <w:t>เป็นภาษาโปรแกมที่ทำ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งานในลักษณะ </w:t>
      </w:r>
      <w:r w:rsidRPr="006B49C3">
        <w:rPr>
          <w:rFonts w:ascii="TH SarabunPSK" w:hAnsi="TH SarabunPSK" w:cs="TH SarabunPSK"/>
          <w:sz w:val="32"/>
          <w:szCs w:val="32"/>
        </w:rPr>
        <w:t xml:space="preserve">Scripting language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โดยนำมาใช้ร่วมกับโปรแกรม </w:t>
      </w:r>
      <w:r w:rsidRPr="006B49C3">
        <w:rPr>
          <w:rFonts w:ascii="TH SarabunPSK" w:hAnsi="TH SarabunPSK" w:cs="TH SarabunPSK"/>
          <w:sz w:val="32"/>
          <w:szCs w:val="32"/>
        </w:rPr>
        <w:t xml:space="preserve">SparkML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ที่ใช้ในการทำ </w:t>
      </w:r>
      <w:r w:rsidRPr="006B49C3">
        <w:rPr>
          <w:rFonts w:ascii="TH SarabunPSK" w:hAnsi="TH SarabunPSK" w:cs="TH SarabunPSK"/>
          <w:sz w:val="32"/>
          <w:szCs w:val="32"/>
        </w:rPr>
        <w:t>machine learning</w:t>
      </w:r>
    </w:p>
    <w:p w:rsidR="00E564DF" w:rsidRPr="006B49C3" w:rsidRDefault="00E564DF" w:rsidP="003E0E06">
      <w:pPr>
        <w:pStyle w:val="ListParagraph"/>
        <w:numPr>
          <w:ilvl w:val="2"/>
          <w:numId w:val="6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ภาษา 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 xml:space="preserve">PHP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เป็นภาษาโปรแกรมในที่ทำงานในลักษณะ </w:t>
      </w:r>
      <w:r w:rsidRPr="006B49C3">
        <w:rPr>
          <w:rFonts w:ascii="TH SarabunPSK" w:hAnsi="TH SarabunPSK" w:cs="TH SarabunPSK"/>
          <w:sz w:val="32"/>
          <w:szCs w:val="32"/>
        </w:rPr>
        <w:t xml:space="preserve">Server Scripting language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ซึ่งใช้ในการทำ </w:t>
      </w:r>
      <w:r w:rsidRPr="006B49C3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เพื่อใช้ในการติดต่อกับทาง </w:t>
      </w:r>
      <w:r w:rsidRPr="006B49C3">
        <w:rPr>
          <w:rFonts w:ascii="TH SarabunPSK" w:hAnsi="TH SarabunPSK" w:cs="TH SarabunPSK"/>
          <w:sz w:val="32"/>
          <w:szCs w:val="32"/>
        </w:rPr>
        <w:t xml:space="preserve">Database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6B49C3">
        <w:rPr>
          <w:rFonts w:ascii="TH SarabunPSK" w:hAnsi="TH SarabunPSK" w:cs="TH SarabunPSK"/>
          <w:sz w:val="32"/>
          <w:szCs w:val="32"/>
        </w:rPr>
        <w:t xml:space="preserve">ODBC </w:t>
      </w:r>
      <w:r w:rsidRPr="006B49C3">
        <w:rPr>
          <w:rFonts w:ascii="TH SarabunPSK" w:hAnsi="TH SarabunPSK" w:cs="TH SarabunPSK"/>
          <w:sz w:val="32"/>
          <w:szCs w:val="32"/>
          <w:cs/>
        </w:rPr>
        <w:t>และ</w:t>
      </w:r>
      <w:r w:rsidRPr="006B49C3">
        <w:rPr>
          <w:rFonts w:ascii="TH SarabunPSK" w:hAnsi="TH SarabunPSK" w:cs="TH SarabunPSK"/>
          <w:sz w:val="32"/>
          <w:szCs w:val="32"/>
        </w:rPr>
        <w:t xml:space="preserve"> JDBC</w:t>
      </w:r>
    </w:p>
    <w:p w:rsidR="00E564DF" w:rsidRPr="006B49C3" w:rsidDel="00930B1D" w:rsidRDefault="00E564DF" w:rsidP="003E0E06">
      <w:pPr>
        <w:spacing w:line="256" w:lineRule="auto"/>
        <w:jc w:val="both"/>
        <w:rPr>
          <w:del w:id="244" w:author="Intouch Sangkrajang" w:date="2016-11-14T14:10:00Z"/>
          <w:rFonts w:ascii="TH SarabunPSK" w:hAnsi="TH SarabunPSK" w:cs="TH SarabunPSK"/>
          <w:sz w:val="32"/>
          <w:szCs w:val="32"/>
        </w:rPr>
      </w:pPr>
    </w:p>
    <w:p w:rsidR="003E0E06" w:rsidRPr="006B49C3" w:rsidDel="00930B1D" w:rsidRDefault="003E0E06" w:rsidP="003E0E06">
      <w:pPr>
        <w:spacing w:line="256" w:lineRule="auto"/>
        <w:jc w:val="both"/>
        <w:rPr>
          <w:del w:id="245" w:author="Intouch Sangkrajang" w:date="2016-11-14T14:10:00Z"/>
          <w:rFonts w:ascii="TH SarabunPSK" w:hAnsi="TH SarabunPSK" w:cs="TH SarabunPSK"/>
          <w:sz w:val="32"/>
          <w:szCs w:val="32"/>
        </w:rPr>
      </w:pPr>
    </w:p>
    <w:p w:rsidR="006B49C3" w:rsidRDefault="006B49C3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3E0E06" w:rsidRDefault="003E0E06" w:rsidP="003E0E06">
      <w:pPr>
        <w:spacing w:line="256" w:lineRule="auto"/>
        <w:jc w:val="center"/>
        <w:rPr>
          <w:ins w:id="246" w:author="Intouch Sangkrajang" w:date="2016-11-14T18:11:00Z"/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บทที่ 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="00F64975" w:rsidRPr="006B49C3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การออกแบบและระเบียบวิธีวิจัย</w:t>
      </w:r>
    </w:p>
    <w:p w:rsidR="00546DA5" w:rsidRPr="006B49C3" w:rsidRDefault="00546DA5" w:rsidP="003E0E06">
      <w:pPr>
        <w:spacing w:line="25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A6CA2" w:rsidRPr="006B49C3" w:rsidRDefault="00FA6CA2" w:rsidP="00F64975">
      <w:pPr>
        <w:spacing w:line="25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>3.1 ขั้นตอนการทำงาน</w:t>
      </w:r>
    </w:p>
    <w:p w:rsidR="00FA6CA2" w:rsidRPr="006B49C3" w:rsidRDefault="00FA6CA2" w:rsidP="00FA6CA2">
      <w:pPr>
        <w:jc w:val="both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ab/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เมื่อต้องการที่จะค้นหาเอกสารที่เกี่ยวข้องกับเรื่องใดเรื่องหนึ่งขึ้นมาใช้งาน ผู้ใช้จะสามารถค้นหาข้อมูลได้อย่างรวดเร็วด้วย </w:t>
      </w:r>
      <w:r w:rsidRPr="006B49C3">
        <w:rPr>
          <w:rFonts w:ascii="TH SarabunPSK" w:hAnsi="TH SarabunPSK" w:cs="TH SarabunPSK"/>
          <w:sz w:val="32"/>
          <w:szCs w:val="32"/>
        </w:rPr>
        <w:t xml:space="preserve">platform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 โดย </w:t>
      </w:r>
      <w:r w:rsidRPr="006B49C3">
        <w:rPr>
          <w:rFonts w:ascii="TH SarabunPSK" w:hAnsi="TH SarabunPSK" w:cs="TH SarabunPSK"/>
          <w:sz w:val="32"/>
          <w:szCs w:val="32"/>
        </w:rPr>
        <w:t xml:space="preserve">platform </w:t>
      </w:r>
      <w:r w:rsidRPr="006B49C3">
        <w:rPr>
          <w:rFonts w:ascii="TH SarabunPSK" w:hAnsi="TH SarabunPSK" w:cs="TH SarabunPSK"/>
          <w:sz w:val="32"/>
          <w:szCs w:val="32"/>
          <w:cs/>
        </w:rPr>
        <w:t>ที่พัฒนาขึ้นจะแบ่งออกได้เป็น 2 ส่วนหลักๆ</w:t>
      </w:r>
    </w:p>
    <w:p w:rsidR="00FA6CA2" w:rsidRPr="006B49C3" w:rsidRDefault="00FA6CA2" w:rsidP="00FA6CA2">
      <w:pPr>
        <w:jc w:val="both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ส่วนของผู้พัฒนาและผู้ดูแลระบบ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โดยผู้พัฒนาจะทำการเตรียมเอกสารที่เป็นไฟล์ </w:t>
      </w:r>
      <w:r w:rsidRPr="006B49C3">
        <w:rPr>
          <w:rFonts w:ascii="TH SarabunPSK" w:hAnsi="TH SarabunPSK" w:cs="TH SarabunPSK"/>
          <w:sz w:val="32"/>
          <w:szCs w:val="32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ตัวอย่าง ซึ่งเอกสารเหล่านี้จะมีผู้เชี่ยวชาญเฉพาะมาช่วยในการระบุคำสำคัญต่างๆเพื่อทำการเตรียม </w:t>
      </w:r>
      <w:r w:rsidRPr="006B49C3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โดยหลังจากที่ทำการสร้าง </w:t>
      </w:r>
      <w:r w:rsidRPr="006B49C3">
        <w:rPr>
          <w:rFonts w:ascii="TH SarabunPSK" w:hAnsi="TH SarabunPSK" w:cs="TH SarabunPSK"/>
          <w:sz w:val="32"/>
          <w:szCs w:val="32"/>
        </w:rPr>
        <w:t xml:space="preserve">model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เสร็จแล้ว เอกสารที่เหลือจะทำการ </w:t>
      </w:r>
      <w:r w:rsidRPr="006B49C3">
        <w:rPr>
          <w:rFonts w:ascii="TH SarabunPSK" w:hAnsi="TH SarabunPSK" w:cs="TH SarabunPSK"/>
          <w:sz w:val="32"/>
          <w:szCs w:val="32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เอกสารได้โดยอัตโนมัติ โดยใช้ </w:t>
      </w:r>
      <w:r w:rsidRPr="006B49C3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ข้างต้น เช่น ถ้าต้องการให้ตัว </w:t>
      </w:r>
      <w:r w:rsidRPr="006B49C3">
        <w:rPr>
          <w:rFonts w:ascii="TH SarabunPSK" w:hAnsi="TH SarabunPSK" w:cs="TH SarabunPSK"/>
          <w:sz w:val="32"/>
          <w:szCs w:val="32"/>
        </w:rPr>
        <w:t xml:space="preserve">model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สามารถทำการจำแนกเนื้อหาที่เกี่ยวข้องกับเรื่อง “การดึงความสนใจนักเรียน” ผู้พัฒนา/ผู้ดูแลจะต้องเตรียมเอกสารที่มีเนื้อหาที่เกี่ยวข้องกับเรื่องการดึงความสนใจของนักเรียน และให้ผู้เชี่ยวชาญช่วยระบุว่า มีคำใดบ้างที่สามารถระบุได้ว่า ข้อความนี้มีความเกี่ยวข้องกับ "การดึงความสนใจของนักเรียน" และนำไปทำการเตรียม </w:t>
      </w:r>
      <w:r w:rsidRPr="006B49C3">
        <w:rPr>
          <w:rFonts w:ascii="TH SarabunPSK" w:hAnsi="TH SarabunPSK" w:cs="TH SarabunPSK"/>
          <w:sz w:val="32"/>
          <w:szCs w:val="32"/>
        </w:rPr>
        <w:t xml:space="preserve">model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โดยหลังจากสร้าง </w:t>
      </w:r>
      <w:r w:rsidRPr="006B49C3">
        <w:rPr>
          <w:rFonts w:ascii="TH SarabunPSK" w:hAnsi="TH SarabunPSK" w:cs="TH SarabunPSK"/>
          <w:sz w:val="32"/>
          <w:szCs w:val="32"/>
        </w:rPr>
        <w:t xml:space="preserve">model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เสร็จแล้ว ผู้พัฒนาสามารถนำเอกสารที่เกี่ยวข้องกับ "การดึงความสนใจนักเรียน" มาทำการ </w:t>
      </w:r>
      <w:r w:rsidRPr="006B49C3">
        <w:rPr>
          <w:rFonts w:ascii="TH SarabunPSK" w:hAnsi="TH SarabunPSK" w:cs="TH SarabunPSK"/>
          <w:sz w:val="32"/>
          <w:szCs w:val="32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</w:rPr>
        <w:t>เอกสารโดยอัตโนมัติได้</w:t>
      </w:r>
    </w:p>
    <w:p w:rsidR="00FA6CA2" w:rsidRPr="006B49C3" w:rsidRDefault="00FA6CA2" w:rsidP="00FA6CA2">
      <w:pPr>
        <w:jc w:val="both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ส่วนของผู้ใช้งาน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ผู้ใช้สามารถเข้ามาใช้งานผ่าน </w:t>
      </w:r>
      <w:r w:rsidRPr="006B49C3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ที่ทางกลุ่มพัฒนาขึ้นมา แล้วทำการค้นหาเนื้อหาที่เกี่ยวข้องกับสิ่งที่ผู้ใช้ต้องการ แล้วเนื้อหาส่วนนั้นก็จะปรากฏขึ้นมา และมีไฟล์เอกสารนั้นให้ผู้ใช้สามารถ </w:t>
      </w:r>
      <w:r w:rsidRPr="006B49C3">
        <w:rPr>
          <w:rFonts w:ascii="TH SarabunPSK" w:hAnsi="TH SarabunPSK" w:cs="TH SarabunPSK"/>
          <w:sz w:val="32"/>
          <w:szCs w:val="32"/>
        </w:rPr>
        <w:t xml:space="preserve">download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ไปอ่านได้ ยกตัวอย่างเช่น ครูสมศรีต้องการที่จะหาข้อมูลเรื่อง “การดึงความสนใจนักเรียน” เพื่อนำไปเตรียมการเรียนการสอนสำหรับชั้นเรียน สิ่งที่คุณครูต้องทำก็คือ ค้นหาด้วยคำว่า “ดึงความสนใจนักเรียน” ในหน้าเว็บ แล้วเว็บก็จะทำการแสดงผลย่อหน้าที่เกี่ยวข้องกับการดึงความสนใจนักเรียนจากเอกสารต่างๆในระบบ รวมถึงแสดง </w:t>
      </w:r>
      <w:r w:rsidRPr="006B49C3">
        <w:rPr>
          <w:rFonts w:ascii="TH SarabunPSK" w:hAnsi="TH SarabunPSK" w:cs="TH SarabunPSK"/>
          <w:sz w:val="32"/>
          <w:szCs w:val="32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ที่เกี่ยวข้องกับย่อหน้านั้นๆ โดยแต่ละย่อหน้าก็จะมี </w:t>
      </w:r>
      <w:r w:rsidRPr="006B49C3">
        <w:rPr>
          <w:rFonts w:ascii="TH SarabunPSK" w:hAnsi="TH SarabunPSK" w:cs="TH SarabunPSK"/>
          <w:sz w:val="32"/>
          <w:szCs w:val="32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</w:rPr>
        <w:t>ที่เกี่ยวข้องเป็นของตัวเอง และมีลิงค์สำหรับดาวน์โหลดเอกสารที่มีข้อความนั้นอยู่ให้คลิกเพื่อดาวน์โหลดได้</w:t>
      </w:r>
    </w:p>
    <w:p w:rsidR="00FA6CA2" w:rsidRPr="006B49C3" w:rsidRDefault="00FA6CA2" w:rsidP="00F64975">
      <w:pPr>
        <w:spacing w:line="256" w:lineRule="auto"/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</w:pPr>
    </w:p>
    <w:p w:rsidR="00F64975" w:rsidRPr="006B49C3" w:rsidRDefault="00EB1D2C" w:rsidP="00F64975">
      <w:pPr>
        <w:spacing w:line="25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>2</w:t>
      </w:r>
      <w:r w:rsidR="00F64975" w:rsidRPr="006B49C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A6CA2" w:rsidRPr="006B49C3">
        <w:rPr>
          <w:rFonts w:ascii="TH SarabunPSK" w:hAnsi="TH SarabunPSK" w:cs="TH SarabunPSK"/>
          <w:b/>
          <w:bCs/>
          <w:sz w:val="32"/>
          <w:szCs w:val="32"/>
          <w:cs/>
        </w:rPr>
        <w:t>ข้อจำกัดของ</w:t>
      </w:r>
      <w:r w:rsidR="00F64975" w:rsidRPr="006B49C3">
        <w:rPr>
          <w:rFonts w:ascii="TH SarabunPSK" w:hAnsi="TH SarabunPSK" w:cs="TH SarabunPSK"/>
          <w:b/>
          <w:bCs/>
          <w:sz w:val="32"/>
          <w:szCs w:val="32"/>
          <w:cs/>
        </w:rPr>
        <w:t>ซอฟต์แวร์</w:t>
      </w:r>
    </w:p>
    <w:p w:rsidR="00883EBE" w:rsidRPr="006B49C3" w:rsidRDefault="00F64975" w:rsidP="00883EBE">
      <w:pPr>
        <w:pStyle w:val="ListParagraph"/>
        <w:numPr>
          <w:ilvl w:val="0"/>
          <w:numId w:val="8"/>
        </w:numPr>
        <w:spacing w:line="256" w:lineRule="auto"/>
        <w:ind w:left="709" w:hanging="425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ab/>
      </w:r>
      <w:r w:rsidR="00883EBE" w:rsidRPr="006B49C3">
        <w:rPr>
          <w:rFonts w:ascii="TH SarabunPSK" w:hAnsi="TH SarabunPSK" w:cs="TH SarabunPSK"/>
          <w:sz w:val="32"/>
          <w:szCs w:val="32"/>
          <w:cs/>
        </w:rPr>
        <w:t>เนื่องจากภาษาไทยเป็นภาษาที่มีความซับซ้อนสูง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และทางด้านรูปประโยคที่ไม่มีความแน่นอน ทำให้การเขียนโปรแกรมที่สามารถประมวลผลภาษาไทยได้อย่าง</w:t>
      </w:r>
      <w:r w:rsidR="00883EBE" w:rsidRPr="006B49C3">
        <w:rPr>
          <w:rFonts w:ascii="TH SarabunPSK" w:hAnsi="TH SarabunPSK" w:cs="TH SarabunPSK"/>
          <w:sz w:val="32"/>
          <w:szCs w:val="32"/>
          <w:cs/>
        </w:rPr>
        <w:lastRenderedPageBreak/>
        <w:t xml:space="preserve">สมบูรณ์แบบจึงเป็นเรื่องยาก ดังนั้นความแม่นยำในการ </w:t>
      </w:r>
      <w:r w:rsidR="00883EBE" w:rsidRPr="006B49C3">
        <w:rPr>
          <w:rFonts w:ascii="TH SarabunPSK" w:hAnsi="TH SarabunPSK" w:cs="TH SarabunPSK"/>
          <w:sz w:val="32"/>
          <w:szCs w:val="32"/>
        </w:rPr>
        <w:t xml:space="preserve">tag </w:t>
      </w:r>
      <w:r w:rsidR="00883EBE" w:rsidRPr="006B49C3">
        <w:rPr>
          <w:rFonts w:ascii="TH SarabunPSK" w:hAnsi="TH SarabunPSK" w:cs="TH SarabunPSK"/>
          <w:sz w:val="32"/>
          <w:szCs w:val="32"/>
          <w:cs/>
        </w:rPr>
        <w:t>อาจจะต่ำกว่าการใช้งานกับภาษาอังกฤษที่มีรูปประโยคและการตัดคำที่แน่นอนกว่า</w:t>
      </w:r>
    </w:p>
    <w:p w:rsidR="00883EBE" w:rsidRPr="006B49C3" w:rsidRDefault="00883EBE" w:rsidP="00883EBE">
      <w:pPr>
        <w:pStyle w:val="ListParagraph"/>
        <w:numPr>
          <w:ilvl w:val="0"/>
          <w:numId w:val="8"/>
        </w:numPr>
        <w:spacing w:line="256" w:lineRule="auto"/>
        <w:ind w:left="709" w:hanging="425"/>
        <w:jc w:val="both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ข้อมูลที่จะนำไปเข้าระบบ </w:t>
      </w:r>
      <w:r w:rsidRPr="006B49C3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(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Supervised learning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)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เพราะฉะนั้น ถ้าเราต้องการให้ระบบเรียนรู้เนื้อหาเรื่องใหม่ๆ</w:t>
      </w:r>
      <w:r w:rsidRPr="006B49C3">
        <w:rPr>
          <w:rFonts w:ascii="TH SarabunPSK" w:hAnsi="TH SarabunPSK" w:cs="TH SarabunPSK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 w:rsidRPr="006B49C3">
        <w:rPr>
          <w:rFonts w:ascii="TH SarabunPSK" w:hAnsi="TH SarabunPSK" w:cs="TH SarabunPSK"/>
          <w:sz w:val="32"/>
          <w:szCs w:val="32"/>
        </w:rPr>
        <w:t>Tag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ย่อหน้าก่อนที่จะนำข้อมูลเข้าไปในระบบ ความเข้าใจและการทำงานของผู้เชี่ยวชาญในการ </w:t>
      </w:r>
      <w:r w:rsidRPr="006B49C3">
        <w:rPr>
          <w:rFonts w:ascii="TH SarabunPSK" w:hAnsi="TH SarabunPSK" w:cs="TH SarabunPSK"/>
          <w:sz w:val="32"/>
          <w:szCs w:val="32"/>
        </w:rPr>
        <w:t xml:space="preserve">Train Machine </w:t>
      </w:r>
      <w:r w:rsidRPr="006B49C3">
        <w:rPr>
          <w:rFonts w:ascii="TH SarabunPSK" w:hAnsi="TH SarabunPSK" w:cs="TH SarabunPSK"/>
          <w:sz w:val="32"/>
          <w:szCs w:val="32"/>
          <w:cs/>
        </w:rPr>
        <w:t>จึงมีความสำคัญเป็นอย่างยิ่ง</w:t>
      </w:r>
    </w:p>
    <w:p w:rsidR="00883EBE" w:rsidRDefault="00883EBE" w:rsidP="00883EBE">
      <w:pPr>
        <w:pStyle w:val="ListParagraph"/>
        <w:numPr>
          <w:ilvl w:val="0"/>
          <w:numId w:val="8"/>
        </w:numPr>
        <w:spacing w:line="256" w:lineRule="auto"/>
        <w:ind w:left="709" w:hanging="425"/>
        <w:jc w:val="both"/>
        <w:rPr>
          <w:ins w:id="247" w:author="Intouch Sangkrajang" w:date="2016-11-14T18:11:00Z"/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>การระบุย่อหน้า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นั้นสามารถทำได้ยาก เนื่องจากการระบุย่อหน้าจาก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จำเป็นต้องใช้ค่าตำแหน่งของตัวอักษรต่างๆ เพื่อระบุว่าย่อหน้าควรจะอยู่ตำแหน่งไหน ซึ่ง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ที่ได้รับมานั้น มีรูปแบบการจัดหน้าและ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font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</w:p>
    <w:p w:rsidR="00546DA5" w:rsidRPr="006B49C3" w:rsidRDefault="00546DA5" w:rsidP="00883EBE">
      <w:pPr>
        <w:pStyle w:val="ListParagraph"/>
        <w:numPr>
          <w:ilvl w:val="0"/>
          <w:numId w:val="8"/>
        </w:numPr>
        <w:spacing w:line="256" w:lineRule="auto"/>
        <w:ind w:left="709" w:hanging="425"/>
        <w:jc w:val="both"/>
        <w:rPr>
          <w:rFonts w:ascii="TH SarabunPSK" w:hAnsi="TH SarabunPSK" w:cs="TH SarabunPSK"/>
          <w:sz w:val="32"/>
          <w:szCs w:val="32"/>
        </w:rPr>
      </w:pPr>
    </w:p>
    <w:p w:rsidR="00F64975" w:rsidRPr="006B49C3" w:rsidRDefault="00EB1D2C" w:rsidP="00F64975">
      <w:pPr>
        <w:spacing w:line="25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>3</w:t>
      </w:r>
      <w:r w:rsidR="00883EBE" w:rsidRPr="006B49C3">
        <w:rPr>
          <w:rFonts w:ascii="TH SarabunPSK" w:hAnsi="TH SarabunPSK" w:cs="TH SarabunPSK"/>
          <w:b/>
          <w:bCs/>
          <w:sz w:val="32"/>
          <w:szCs w:val="32"/>
          <w:cs/>
        </w:rPr>
        <w:t xml:space="preserve"> ลักษณะเด่นของซอฟต์แวร์</w:t>
      </w:r>
    </w:p>
    <w:p w:rsidR="00EB1D2C" w:rsidRPr="006B49C3" w:rsidRDefault="00EB1D2C" w:rsidP="00EB1D2C">
      <w:pPr>
        <w:spacing w:line="256" w:lineRule="auto"/>
        <w:ind w:left="720"/>
        <w:rPr>
          <w:rFonts w:ascii="TH SarabunPSK" w:hAnsi="TH SarabunPSK" w:cs="TH SarabunPSK"/>
          <w:sz w:val="32"/>
          <w:szCs w:val="32"/>
          <w:cs/>
          <w:lang w:eastAsia="ja-JP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>- ระบบสามารถรองรับเอกสารที่เป็นภาษาไทยได้ ซึ่งในปัจจุบันนั้น ตามที่เราได้หาข้อมูลมายังไม่มี</w:t>
      </w:r>
      <w:r w:rsidRPr="006B49C3">
        <w:rPr>
          <w:rFonts w:ascii="TH SarabunPSK" w:hAnsi="TH SarabunPSK" w:cs="TH SarabunPSK"/>
          <w:sz w:val="32"/>
          <w:szCs w:val="32"/>
        </w:rPr>
        <w:t>q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ซอฟแวร์ใดๆ ที่สามารถทำการแยกเอกสารภาษาไทยและนำไปเก็บข้อมูลลงในระบบฐานข้อมูล อีกทั้งระบบสามารถรับเอกสารที่จะนำเข้าไปในระบบได้ทั้ง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Text File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เช่น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Microsoft Word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และเอกสารที่มีการเก็บในรูปแบบอื่นที่ไม่ใช่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Text File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เช่น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</w:p>
    <w:p w:rsidR="00EB1D2C" w:rsidRPr="006B49C3" w:rsidRDefault="00EB1D2C" w:rsidP="00FA6CA2">
      <w:pPr>
        <w:spacing w:line="256" w:lineRule="auto"/>
        <w:ind w:left="720"/>
        <w:rPr>
          <w:rFonts w:ascii="TH SarabunPSK" w:hAnsi="TH SarabunPSK" w:cs="TH SarabunPSK"/>
          <w:sz w:val="32"/>
          <w:szCs w:val="32"/>
          <w:cs/>
          <w:lang w:eastAsia="ja-JP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- ระบบมีการใช้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Machine Learning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: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Classification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ในการทำ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Prediction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เพื่อหา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Tag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ทำให้</w:t>
      </w:r>
      <w:r w:rsidR="00FA6CA2"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การจำแนก </w:t>
      </w:r>
      <w:r w:rsidR="00FA6CA2"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="00FA6CA2" w:rsidRPr="006B49C3">
        <w:rPr>
          <w:rFonts w:ascii="TH SarabunPSK" w:hAnsi="TH SarabunPSK" w:cs="TH SarabunPSK"/>
          <w:sz w:val="32"/>
          <w:szCs w:val="32"/>
          <w:cs/>
          <w:lang w:eastAsia="ja-JP"/>
        </w:rPr>
        <w:t>จะมีมาตรฐานตามที่ได้กำหนดไว้ และสามารถทำให้ระบบเรียนรูปเอกสารชนิดต่างๆ มากยิ่งขึ้นเพื่อเพิ่มความถูกต้องในการจำแนกเอกสารได้</w:t>
      </w:r>
    </w:p>
    <w:p w:rsidR="00EB1D2C" w:rsidRDefault="00EB1D2C" w:rsidP="00EB1D2C">
      <w:pPr>
        <w:spacing w:line="256" w:lineRule="auto"/>
        <w:ind w:left="720"/>
        <w:rPr>
          <w:rFonts w:ascii="TH SarabunPSK" w:hAnsi="TH SarabunPSK" w:cs="TH SarabunPSK"/>
          <w:sz w:val="32"/>
          <w:szCs w:val="32"/>
          <w:lang w:eastAsia="ja-JP"/>
        </w:rPr>
      </w:pP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ระบบใช้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Hadoop Ecosystem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ในการเก็บข้อมูล</w:t>
      </w:r>
      <w:r w:rsidR="00FA6CA2"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เอกสารต่างๆ โดยใช้ </w:t>
      </w:r>
      <w:r w:rsidR="00FA6CA2"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Impala </w:t>
      </w:r>
      <w:r w:rsidR="00FA6CA2"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="00FA6CA2"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Hbase </w:t>
      </w:r>
      <w:r w:rsidR="00FA6CA2"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และในการประมวลผลข้อมูล (การทำ </w:t>
      </w:r>
      <w:r w:rsidR="00FA6CA2" w:rsidRPr="006B49C3">
        <w:rPr>
          <w:rFonts w:ascii="TH SarabunPSK" w:hAnsi="TH SarabunPSK" w:cs="TH SarabunPSK"/>
          <w:sz w:val="32"/>
          <w:szCs w:val="32"/>
          <w:lang w:eastAsia="ja-JP"/>
        </w:rPr>
        <w:t>Machine Learning</w:t>
      </w:r>
      <w:r w:rsidR="00FA6CA2"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) โดยใช้ </w:t>
      </w:r>
      <w:r w:rsidR="00FA6CA2"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Spark </w:t>
      </w:r>
      <w:r w:rsidR="00FA6CA2" w:rsidRPr="006B49C3">
        <w:rPr>
          <w:rFonts w:ascii="TH SarabunPSK" w:hAnsi="TH SarabunPSK" w:cs="TH SarabunPSK"/>
          <w:sz w:val="32"/>
          <w:szCs w:val="32"/>
          <w:cs/>
          <w:lang w:eastAsia="ja-JP"/>
        </w:rPr>
        <w:t>ทำให้สามารถรองรับข้อมูลจำนวนมากได้</w:t>
      </w:r>
    </w:p>
    <w:p w:rsidR="006B49C3" w:rsidRDefault="006B49C3" w:rsidP="00EB1D2C">
      <w:pPr>
        <w:spacing w:line="256" w:lineRule="auto"/>
        <w:ind w:left="720"/>
        <w:rPr>
          <w:ins w:id="248" w:author="Intouch Sangkrajang" w:date="2016-11-14T18:12:00Z"/>
          <w:rFonts w:ascii="TH SarabunPSK" w:hAnsi="TH SarabunPSK" w:cs="TH SarabunPSK"/>
          <w:sz w:val="32"/>
          <w:szCs w:val="32"/>
          <w:lang w:eastAsia="ja-JP"/>
        </w:rPr>
      </w:pPr>
    </w:p>
    <w:p w:rsidR="00546DA5" w:rsidRDefault="00546DA5" w:rsidP="00EB1D2C">
      <w:pPr>
        <w:spacing w:line="256" w:lineRule="auto"/>
        <w:ind w:left="720"/>
        <w:rPr>
          <w:ins w:id="249" w:author="Intouch Sangkrajang" w:date="2016-11-14T18:12:00Z"/>
          <w:rFonts w:ascii="TH SarabunPSK" w:hAnsi="TH SarabunPSK" w:cs="TH SarabunPSK"/>
          <w:sz w:val="32"/>
          <w:szCs w:val="32"/>
          <w:lang w:eastAsia="ja-JP"/>
        </w:rPr>
      </w:pPr>
    </w:p>
    <w:p w:rsidR="00546DA5" w:rsidRDefault="00546DA5" w:rsidP="00EB1D2C">
      <w:pPr>
        <w:spacing w:line="256" w:lineRule="auto"/>
        <w:ind w:left="720"/>
        <w:rPr>
          <w:ins w:id="250" w:author="Intouch Sangkrajang" w:date="2016-11-14T18:12:00Z"/>
          <w:rFonts w:ascii="TH SarabunPSK" w:hAnsi="TH SarabunPSK" w:cs="TH SarabunPSK"/>
          <w:sz w:val="32"/>
          <w:szCs w:val="32"/>
          <w:lang w:eastAsia="ja-JP"/>
        </w:rPr>
      </w:pPr>
    </w:p>
    <w:p w:rsidR="00546DA5" w:rsidRPr="006B49C3" w:rsidRDefault="00546DA5" w:rsidP="00EB1D2C">
      <w:pPr>
        <w:spacing w:line="256" w:lineRule="auto"/>
        <w:ind w:left="720"/>
        <w:rPr>
          <w:rFonts w:ascii="TH SarabunPSK" w:hAnsi="TH SarabunPSK" w:cs="TH SarabunPSK"/>
          <w:sz w:val="32"/>
          <w:szCs w:val="32"/>
          <w:cs/>
          <w:lang w:eastAsia="ja-JP"/>
        </w:rPr>
      </w:pPr>
    </w:p>
    <w:p w:rsidR="00200793" w:rsidRPr="006B49C3" w:rsidRDefault="00200793" w:rsidP="00F64975">
      <w:pPr>
        <w:spacing w:line="25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</w:rPr>
        <w:lastRenderedPageBreak/>
        <w:t>3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ins w:id="251" w:author="Intouch Sangkrajang" w:date="2016-11-14T18:11:00Z">
        <w:r w:rsidR="00546DA5">
          <w:rPr>
            <w:rFonts w:ascii="TH SarabunPSK" w:hAnsi="TH SarabunPSK" w:cs="TH SarabunPSK"/>
            <w:b/>
            <w:bCs/>
            <w:sz w:val="32"/>
            <w:szCs w:val="32"/>
          </w:rPr>
          <w:t>4</w:t>
        </w:r>
      </w:ins>
      <w:del w:id="252" w:author="Intouch Sangkrajang" w:date="2016-11-14T18:11:00Z">
        <w:r w:rsidRPr="006B49C3" w:rsidDel="00546DA5">
          <w:rPr>
            <w:rFonts w:ascii="TH SarabunPSK" w:hAnsi="TH SarabunPSK" w:cs="TH SarabunPSK"/>
            <w:b/>
            <w:bCs/>
            <w:sz w:val="32"/>
            <w:szCs w:val="32"/>
          </w:rPr>
          <w:delText>3</w:delText>
        </w:r>
      </w:del>
      <w:r w:rsidRPr="006B49C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>สถาปัตยกรรม</w:t>
      </w:r>
    </w:p>
    <w:p w:rsidR="00200793" w:rsidRDefault="00200793" w:rsidP="0020079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5034206" cy="3545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206" cy="354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A5" w:rsidRPr="0077186D" w:rsidRDefault="00546DA5" w:rsidP="00546DA5">
      <w:pPr>
        <w:jc w:val="center"/>
        <w:rPr>
          <w:ins w:id="253" w:author="Intouch Sangkrajang" w:date="2016-11-14T18:14:00Z"/>
          <w:rFonts w:ascii="TH SarabunPSK" w:hAnsi="TH SarabunPSK" w:cs="TH SarabunPSK"/>
          <w:sz w:val="32"/>
          <w:szCs w:val="32"/>
          <w:cs/>
        </w:rPr>
      </w:pPr>
      <w:ins w:id="254" w:author="Intouch Sangkrajang" w:date="2016-11-14T18:14:00Z">
        <w:r>
          <w:rPr>
            <w:rFonts w:ascii="TH SarabunPSK" w:hAnsi="TH SarabunPSK" w:cs="TH SarabunPSK" w:hint="cs"/>
            <w:sz w:val="32"/>
            <w:szCs w:val="32"/>
            <w:cs/>
          </w:rPr>
          <w:t>ภาพที่ 3.1 สถาปัตยกรรมของซอฟต์แวร์</w:t>
        </w:r>
      </w:ins>
    </w:p>
    <w:p w:rsidR="006B49C3" w:rsidRPr="006B49C3" w:rsidDel="00546DA5" w:rsidRDefault="006B49C3" w:rsidP="00200793">
      <w:pPr>
        <w:jc w:val="center"/>
        <w:rPr>
          <w:del w:id="255" w:author="Intouch Sangkrajang" w:date="2016-11-14T18:14:00Z"/>
          <w:rFonts w:ascii="TH SarabunPSK" w:hAnsi="TH SarabunPSK" w:cs="TH SarabunPSK"/>
          <w:b/>
          <w:bCs/>
          <w:sz w:val="32"/>
          <w:szCs w:val="32"/>
        </w:rPr>
      </w:pPr>
      <w:del w:id="256" w:author="Intouch Sangkrajang" w:date="2016-11-14T18:14:00Z">
        <w:r w:rsidDel="00546DA5">
          <w:rPr>
            <w:rFonts w:ascii="TH SarabunPSK" w:hAnsi="TH SarabunPSK" w:cs="TH SarabunPSK"/>
            <w:b/>
            <w:bCs/>
            <w:sz w:val="32"/>
            <w:szCs w:val="32"/>
          </w:rPr>
          <w:delText>555555555555555555555555</w:delText>
        </w:r>
      </w:del>
    </w:p>
    <w:p w:rsidR="00200793" w:rsidRPr="006B49C3" w:rsidRDefault="00200793" w:rsidP="0020079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จากรูปข้างต้น จะเห็นได้ว่าโครงสร้างของตัวโปรแกรมจะถูกแบ่งออกเป็น 3 ส่วนหลักๆ ได้แก่ ส่วนของระบบในการทำ </w:t>
      </w:r>
      <w:r w:rsidRPr="006B49C3">
        <w:rPr>
          <w:rFonts w:ascii="TH SarabunPSK" w:hAnsi="TH SarabunPSK" w:cs="TH SarabunPSK"/>
          <w:sz w:val="32"/>
          <w:szCs w:val="32"/>
        </w:rPr>
        <w:t>Machine learning,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ส่วนของหน้าเว็บที่ใช้ในการรับ </w:t>
      </w:r>
      <w:r w:rsidRPr="006B49C3">
        <w:rPr>
          <w:rFonts w:ascii="TH SarabunPSK" w:hAnsi="TH SarabunPSK" w:cs="TH SarabunPSK"/>
          <w:sz w:val="32"/>
          <w:szCs w:val="32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และส่วนของหน้าเว็บที่ใช้ในการค้นหาข้อมูลจาก </w:t>
      </w:r>
      <w:r w:rsidRPr="006B49C3">
        <w:rPr>
          <w:rFonts w:ascii="TH SarabunPSK" w:hAnsi="TH SarabunPSK" w:cs="TH SarabunPSK"/>
          <w:sz w:val="32"/>
          <w:szCs w:val="32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โดยส่วนของระบบ </w:t>
      </w:r>
      <w:r w:rsidRPr="006B49C3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6B49C3">
        <w:rPr>
          <w:rFonts w:ascii="TH SarabunPSK" w:hAnsi="TH SarabunPSK" w:cs="TH SarabunPSK"/>
          <w:sz w:val="32"/>
          <w:szCs w:val="32"/>
          <w:cs/>
        </w:rPr>
        <w:t>จะประกอบไปด้วย</w:t>
      </w:r>
    </w:p>
    <w:p w:rsidR="00200793" w:rsidRPr="006B49C3" w:rsidRDefault="00200793" w:rsidP="00200793">
      <w:pPr>
        <w:pStyle w:val="ListParagraph"/>
        <w:numPr>
          <w:ilvl w:val="0"/>
          <w:numId w:val="8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E564DF" w:rsidRPr="006B49C3">
        <w:rPr>
          <w:rFonts w:ascii="TH SarabunPSK" w:hAnsi="TH SarabunPSK" w:cs="TH SarabunPSK"/>
          <w:sz w:val="32"/>
          <w:szCs w:val="32"/>
        </w:rPr>
        <w:t xml:space="preserve">PDFBox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ที่ใช้ในการแปลงไฟล์ </w:t>
      </w:r>
      <w:r w:rsidRPr="006B49C3">
        <w:rPr>
          <w:rFonts w:ascii="TH SarabunPSK" w:hAnsi="TH SarabunPSK" w:cs="TH SarabunPSK"/>
          <w:sz w:val="32"/>
          <w:szCs w:val="32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ให้เป็นไฟล์ข้อความ </w:t>
      </w:r>
    </w:p>
    <w:p w:rsidR="00200793" w:rsidRPr="006B49C3" w:rsidRDefault="00200793" w:rsidP="00200793">
      <w:pPr>
        <w:pStyle w:val="ListParagraph"/>
        <w:numPr>
          <w:ilvl w:val="0"/>
          <w:numId w:val="8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ส่วนของโปรแกรมที่ใช้ในการจัดเตรียมข้อความเพื่อที่จะนำไปใช้ในการทำ </w:t>
      </w:r>
      <w:r w:rsidRPr="006B49C3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6B49C3">
        <w:rPr>
          <w:rFonts w:ascii="TH SarabunPSK" w:hAnsi="TH SarabunPSK" w:cs="TH SarabunPSK"/>
          <w:sz w:val="32"/>
          <w:szCs w:val="32"/>
          <w:cs/>
        </w:rPr>
        <w:t>ได้แก่โปรแกรมสำหรับจัดเรียงข้อมูลที่ไม่เรียบร้อย (</w:t>
      </w:r>
      <w:r w:rsidRPr="006B49C3">
        <w:rPr>
          <w:rFonts w:ascii="TH SarabunPSK" w:hAnsi="TH SarabunPSK" w:cs="TH SarabunPSK"/>
          <w:sz w:val="32"/>
          <w:szCs w:val="32"/>
        </w:rPr>
        <w:t>data cleaning</w:t>
      </w:r>
      <w:r w:rsidRPr="006B49C3">
        <w:rPr>
          <w:rFonts w:ascii="TH SarabunPSK" w:hAnsi="TH SarabunPSK" w:cs="TH SarabunPSK"/>
          <w:sz w:val="32"/>
          <w:szCs w:val="32"/>
          <w:cs/>
        </w:rPr>
        <w:t>)</w:t>
      </w:r>
      <w:r w:rsidRPr="006B49C3">
        <w:rPr>
          <w:rFonts w:ascii="TH SarabunPSK" w:hAnsi="TH SarabunPSK" w:cs="TH SarabunPSK"/>
          <w:sz w:val="32"/>
          <w:szCs w:val="32"/>
        </w:rPr>
        <w:t xml:space="preserve">,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โปรแกรมแบ่ง </w:t>
      </w:r>
      <w:r w:rsidRPr="006B49C3">
        <w:rPr>
          <w:rFonts w:ascii="TH SarabunPSK" w:hAnsi="TH SarabunPSK" w:cs="TH SarabunPSK"/>
          <w:sz w:val="32"/>
          <w:szCs w:val="32"/>
        </w:rPr>
        <w:t xml:space="preserve">paragraph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และโปรแกรม </w:t>
      </w:r>
      <w:r w:rsidRPr="006B49C3">
        <w:rPr>
          <w:rFonts w:ascii="TH SarabunPSK" w:hAnsi="TH SarabunPSK" w:cs="TH SarabunPSK"/>
          <w:sz w:val="32"/>
          <w:szCs w:val="32"/>
        </w:rPr>
        <w:t>LexTo</w:t>
      </w:r>
    </w:p>
    <w:p w:rsidR="00200793" w:rsidRPr="006B49C3" w:rsidRDefault="00200793" w:rsidP="00200793">
      <w:pPr>
        <w:pStyle w:val="ListParagraph"/>
        <w:numPr>
          <w:ilvl w:val="0"/>
          <w:numId w:val="8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6B49C3">
        <w:rPr>
          <w:rFonts w:ascii="TH SarabunPSK" w:hAnsi="TH SarabunPSK" w:cs="TH SarabunPSK"/>
          <w:sz w:val="32"/>
          <w:szCs w:val="32"/>
        </w:rPr>
        <w:t xml:space="preserve">Spark MLlib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ซึ่งเป็นโปรแกรมที่ใช้ในการทำ </w:t>
      </w:r>
      <w:r w:rsidRPr="006B49C3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6B49C3">
        <w:rPr>
          <w:rFonts w:ascii="TH SarabunPSK" w:hAnsi="TH SarabunPSK" w:cs="TH SarabunPSK"/>
          <w:sz w:val="32"/>
          <w:szCs w:val="32"/>
        </w:rPr>
        <w:t>hadoop ecosystem</w:t>
      </w:r>
    </w:p>
    <w:p w:rsidR="00200793" w:rsidRPr="006B49C3" w:rsidRDefault="00200793" w:rsidP="00200793">
      <w:pPr>
        <w:pStyle w:val="ListParagraph"/>
        <w:numPr>
          <w:ilvl w:val="0"/>
          <w:numId w:val="8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6B49C3">
        <w:rPr>
          <w:rFonts w:ascii="TH SarabunPSK" w:hAnsi="TH SarabunPSK" w:cs="TH SarabunPSK"/>
          <w:sz w:val="32"/>
          <w:szCs w:val="32"/>
        </w:rPr>
        <w:t xml:space="preserve">Apache Hadoop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B49C3">
        <w:rPr>
          <w:rFonts w:ascii="TH SarabunPSK" w:hAnsi="TH SarabunPSK" w:cs="TH SarabunPSK"/>
          <w:sz w:val="32"/>
          <w:szCs w:val="32"/>
        </w:rPr>
        <w:t xml:space="preserve">HBase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ที่ใช้ในการจัดเก็บข้อมูลเกี่ยวกับไฟล์ </w:t>
      </w:r>
      <w:r w:rsidRPr="006B49C3">
        <w:rPr>
          <w:rFonts w:ascii="TH SarabunPSK" w:hAnsi="TH SarabunPSK" w:cs="TH SarabunPSK"/>
          <w:sz w:val="32"/>
          <w:szCs w:val="32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</w:rPr>
        <w:t>และเนื้อหาภายในไฟล์นั้น</w:t>
      </w:r>
    </w:p>
    <w:p w:rsidR="00200793" w:rsidRPr="006B49C3" w:rsidRDefault="00200793" w:rsidP="00200793">
      <w:pPr>
        <w:pStyle w:val="ListParagraph"/>
        <w:numPr>
          <w:ilvl w:val="0"/>
          <w:numId w:val="8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6B49C3">
        <w:rPr>
          <w:rFonts w:ascii="TH SarabunPSK" w:hAnsi="TH SarabunPSK" w:cs="TH SarabunPSK"/>
          <w:sz w:val="32"/>
          <w:szCs w:val="32"/>
        </w:rPr>
        <w:t>Apache Impala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เป็นโปรแกรมจัดการฐานข้อมูลที่ใช้ในระบบ </w:t>
      </w:r>
      <w:r w:rsidRPr="006B49C3">
        <w:rPr>
          <w:rFonts w:ascii="TH SarabunPSK" w:hAnsi="TH SarabunPSK" w:cs="TH SarabunPSK"/>
          <w:sz w:val="32"/>
          <w:szCs w:val="32"/>
        </w:rPr>
        <w:t>hadoop ecosystem</w:t>
      </w:r>
    </w:p>
    <w:p w:rsidR="00200793" w:rsidRPr="006B49C3" w:rsidRDefault="00200793" w:rsidP="00200793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ส่วนต่อมาเป็นส่วนของหน้าเว็บที่ใช้ในการรับ </w:t>
      </w:r>
      <w:r w:rsidRPr="006B49C3">
        <w:rPr>
          <w:rFonts w:ascii="TH SarabunPSK" w:hAnsi="TH SarabunPSK" w:cs="TH SarabunPSK"/>
          <w:sz w:val="32"/>
          <w:szCs w:val="32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ซึ่งจะพัฒนาขึ้นด้วยภาษา </w:t>
      </w:r>
      <w:r w:rsidRPr="006B49C3">
        <w:rPr>
          <w:rFonts w:ascii="TH SarabunPSK" w:hAnsi="TH SarabunPSK" w:cs="TH SarabunPSK"/>
          <w:sz w:val="32"/>
          <w:szCs w:val="32"/>
        </w:rPr>
        <w:t xml:space="preserve">PHP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โดยมีหน้าที่รับไฟล์ </w:t>
      </w:r>
      <w:r w:rsidRPr="006B49C3">
        <w:rPr>
          <w:rFonts w:ascii="TH SarabunPSK" w:hAnsi="TH SarabunPSK" w:cs="TH SarabunPSK"/>
          <w:sz w:val="32"/>
          <w:szCs w:val="32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ที่อัพโหลดขึ้นมาจากผู้ใช้งาน และ </w:t>
      </w:r>
      <w:r w:rsidRPr="006B49C3">
        <w:rPr>
          <w:rFonts w:ascii="TH SarabunPSK" w:hAnsi="TH SarabunPSK" w:cs="TH SarabunPSK"/>
          <w:sz w:val="32"/>
          <w:szCs w:val="32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ของเนื้อหาในไฟล์ </w:t>
      </w:r>
      <w:r w:rsidRPr="006B49C3">
        <w:rPr>
          <w:rFonts w:ascii="TH SarabunPSK" w:hAnsi="TH SarabunPSK" w:cs="TH SarabunPSK"/>
          <w:sz w:val="32"/>
          <w:szCs w:val="32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นั้น (ในกรณีที่เป็นไฟล์ </w:t>
      </w:r>
      <w:r w:rsidRPr="006B49C3">
        <w:rPr>
          <w:rFonts w:ascii="TH SarabunPSK" w:hAnsi="TH SarabunPSK" w:cs="TH SarabunPSK"/>
          <w:sz w:val="32"/>
          <w:szCs w:val="32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</w:rPr>
        <w:t>ที่ใช้ในการ</w:t>
      </w:r>
      <w:r w:rsidRPr="006B49C3">
        <w:rPr>
          <w:rFonts w:ascii="TH SarabunPSK" w:hAnsi="TH SarabunPSK" w:cs="TH SarabunPSK"/>
          <w:sz w:val="32"/>
          <w:szCs w:val="32"/>
          <w:cs/>
        </w:rPr>
        <w:lastRenderedPageBreak/>
        <w:t xml:space="preserve">เรียนรู้ระบบ) แล้วทำการส่งมาที่เครื่องที่ทำการทำ </w:t>
      </w:r>
      <w:r w:rsidRPr="006B49C3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6B49C3">
        <w:rPr>
          <w:rFonts w:ascii="TH SarabunPSK" w:hAnsi="TH SarabunPSK" w:cs="TH SarabunPSK"/>
          <w:sz w:val="32"/>
          <w:szCs w:val="32"/>
        </w:rPr>
        <w:t xml:space="preserve">FTP protocol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และส่งข้อความ </w:t>
      </w:r>
      <w:r w:rsidRPr="006B49C3">
        <w:rPr>
          <w:rFonts w:ascii="TH SarabunPSK" w:hAnsi="TH SarabunPSK" w:cs="TH SarabunPSK"/>
          <w:sz w:val="32"/>
          <w:szCs w:val="32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6B49C3">
        <w:rPr>
          <w:rFonts w:ascii="TH SarabunPSK" w:hAnsi="TH SarabunPSK" w:cs="TH SarabunPSK"/>
          <w:sz w:val="32"/>
          <w:szCs w:val="32"/>
        </w:rPr>
        <w:t>TCP protocol</w:t>
      </w:r>
    </w:p>
    <w:p w:rsidR="00200793" w:rsidRDefault="00200793" w:rsidP="00200793">
      <w:pPr>
        <w:spacing w:line="25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ส่วนสุดท้ายเป็นส่วนของหน้าเว็บที่จะใช้ผู้ใช้ค้นหาเนื้อหาจาก </w:t>
      </w:r>
      <w:r w:rsidRPr="006B49C3">
        <w:rPr>
          <w:rFonts w:ascii="TH SarabunPSK" w:hAnsi="TH SarabunPSK" w:cs="TH SarabunPSK"/>
          <w:sz w:val="32"/>
          <w:szCs w:val="32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ซึ่งพัฒนาขึ้นด้วยภาษา </w:t>
      </w:r>
      <w:r w:rsidRPr="006B49C3">
        <w:rPr>
          <w:rFonts w:ascii="TH SarabunPSK" w:hAnsi="TH SarabunPSK" w:cs="TH SarabunPSK"/>
          <w:sz w:val="32"/>
          <w:szCs w:val="32"/>
        </w:rPr>
        <w:t xml:space="preserve">PHP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เช่นเดียวกัน โดยหน้าเว็บจะรับ </w:t>
      </w:r>
      <w:r w:rsidRPr="006B49C3">
        <w:rPr>
          <w:rFonts w:ascii="TH SarabunPSK" w:hAnsi="TH SarabunPSK" w:cs="TH SarabunPSK"/>
          <w:sz w:val="32"/>
          <w:szCs w:val="32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ที่ผู้ใช้ต้องการค้นหามาแล้วไปทำการ </w:t>
      </w:r>
      <w:r w:rsidRPr="006B49C3">
        <w:rPr>
          <w:rFonts w:ascii="TH SarabunPSK" w:hAnsi="TH SarabunPSK" w:cs="TH SarabunPSK"/>
          <w:sz w:val="32"/>
          <w:szCs w:val="32"/>
        </w:rPr>
        <w:t xml:space="preserve">Query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6B49C3">
        <w:rPr>
          <w:rFonts w:ascii="TH SarabunPSK" w:hAnsi="TH SarabunPSK" w:cs="TH SarabunPSK"/>
          <w:sz w:val="32"/>
          <w:szCs w:val="32"/>
        </w:rPr>
        <w:t>Impala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ออกมาแสดงผลให้ผู้ใช้งาน โดยติดต่อผ่าน </w:t>
      </w:r>
      <w:r w:rsidRPr="006B49C3">
        <w:rPr>
          <w:rFonts w:ascii="TH SarabunPSK" w:hAnsi="TH SarabunPSK" w:cs="TH SarabunPSK"/>
          <w:sz w:val="32"/>
          <w:szCs w:val="32"/>
        </w:rPr>
        <w:t>OBDC</w:t>
      </w:r>
    </w:p>
    <w:p w:rsidR="006B49C3" w:rsidRPr="006B49C3" w:rsidRDefault="006B49C3" w:rsidP="00200793">
      <w:pPr>
        <w:spacing w:line="256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2E48F7" w:rsidRPr="006B49C3" w:rsidRDefault="00FA6CA2" w:rsidP="00200793">
      <w:pPr>
        <w:spacing w:line="25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>.4</w:t>
      </w:r>
      <w:r w:rsidR="00425989" w:rsidRPr="006B49C3">
        <w:rPr>
          <w:rFonts w:ascii="TH SarabunPSK" w:hAnsi="TH SarabunPSK" w:cs="TH SarabunPSK"/>
          <w:b/>
          <w:bCs/>
          <w:sz w:val="32"/>
          <w:szCs w:val="32"/>
          <w:cs/>
        </w:rPr>
        <w:t xml:space="preserve"> ลักษณะของการออกแบบซอฟต์แวร์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FA6CA2" w:rsidRPr="006B49C3" w:rsidRDefault="00FA6CA2" w:rsidP="00FA6CA2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</w:rPr>
        <w:t xml:space="preserve">Input 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 xml:space="preserve">/ 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>Output Specification</w:t>
      </w:r>
    </w:p>
    <w:p w:rsidR="00FA6CA2" w:rsidRPr="006B49C3" w:rsidRDefault="00FA6CA2" w:rsidP="00FA6CA2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</w:rPr>
        <w:t>Component Diagram</w:t>
      </w:r>
    </w:p>
    <w:p w:rsidR="00425989" w:rsidRDefault="00425989" w:rsidP="00200793">
      <w:pPr>
        <w:spacing w:line="25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noProof/>
        </w:rPr>
        <w:drawing>
          <wp:inline distT="0" distB="0" distL="0" distR="0" wp14:anchorId="40008822" wp14:editId="6F734BF4">
            <wp:extent cx="5730875" cy="41255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A5" w:rsidRPr="0077186D" w:rsidRDefault="00546DA5" w:rsidP="00546DA5">
      <w:pPr>
        <w:spacing w:line="256" w:lineRule="auto"/>
        <w:jc w:val="center"/>
        <w:rPr>
          <w:ins w:id="257" w:author="Intouch Sangkrajang" w:date="2016-11-14T18:14:00Z"/>
          <w:rFonts w:ascii="TH SarabunPSK" w:hAnsi="TH SarabunPSK" w:cs="TH SarabunPSK"/>
          <w:sz w:val="32"/>
          <w:szCs w:val="32"/>
          <w:cs/>
        </w:rPr>
      </w:pPr>
      <w:ins w:id="258" w:author="Intouch Sangkrajang" w:date="2016-11-14T18:14:00Z">
        <w:r>
          <w:rPr>
            <w:rFonts w:ascii="TH SarabunPSK" w:hAnsi="TH SarabunPSK" w:cs="TH SarabunPSK" w:hint="cs"/>
            <w:sz w:val="32"/>
            <w:szCs w:val="32"/>
            <w:cs/>
          </w:rPr>
          <w:t xml:space="preserve">ภาพที่ 3.2 </w:t>
        </w:r>
        <w:r>
          <w:rPr>
            <w:rFonts w:ascii="TH SarabunPSK" w:hAnsi="TH SarabunPSK" w:cs="TH SarabunPSK"/>
            <w:sz w:val="32"/>
            <w:szCs w:val="32"/>
          </w:rPr>
          <w:t xml:space="preserve">Component Diagram </w:t>
        </w:r>
        <w:r>
          <w:rPr>
            <w:rFonts w:ascii="TH SarabunPSK" w:hAnsi="TH SarabunPSK" w:cs="TH SarabunPSK" w:hint="cs"/>
            <w:sz w:val="32"/>
            <w:szCs w:val="32"/>
            <w:cs/>
          </w:rPr>
          <w:t>ของซอฟต์แวร์</w:t>
        </w:r>
      </w:ins>
    </w:p>
    <w:p w:rsidR="006B49C3" w:rsidRPr="006B49C3" w:rsidDel="00546DA5" w:rsidRDefault="006B49C3" w:rsidP="006B49C3">
      <w:pPr>
        <w:spacing w:line="256" w:lineRule="auto"/>
        <w:jc w:val="center"/>
        <w:rPr>
          <w:del w:id="259" w:author="Intouch Sangkrajang" w:date="2016-11-14T18:14:00Z"/>
          <w:rFonts w:ascii="TH SarabunPSK" w:hAnsi="TH SarabunPSK" w:cs="TH SarabunPSK"/>
          <w:b/>
          <w:bCs/>
          <w:sz w:val="32"/>
          <w:szCs w:val="32"/>
        </w:rPr>
      </w:pPr>
      <w:del w:id="260" w:author="Intouch Sangkrajang" w:date="2016-11-14T18:14:00Z">
        <w:r w:rsidDel="00546DA5">
          <w:rPr>
            <w:rFonts w:ascii="TH SarabunPSK" w:hAnsi="TH SarabunPSK" w:cs="TH SarabunPSK"/>
            <w:b/>
            <w:bCs/>
            <w:sz w:val="32"/>
            <w:szCs w:val="32"/>
          </w:rPr>
          <w:delText>55555555555555555555</w:delText>
        </w:r>
      </w:del>
    </w:p>
    <w:p w:rsidR="00FA6CA2" w:rsidRPr="006B49C3" w:rsidRDefault="00FA6CA2" w:rsidP="001664C2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component diagram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ข้างต้น จะเห็นได้ว่า โปรแกรมมีการแบ่งข้อมูลเป็น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3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ส่วนหลักๆ ได้แก่ ส่วนรับไฟล์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เข้ามาในระบบ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ส่วนการทำ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machine learning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และส่วนของการ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query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ผลลัพธ์ออกมาแสดงผล โดยแต่ละส่วนจะมีการรับ-ส่งข้อมูลดังต่อไปนี้</w:t>
      </w:r>
      <w:r w:rsidRPr="006B49C3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ab/>
      </w:r>
    </w:p>
    <w:p w:rsidR="00FA6CA2" w:rsidRPr="006B49C3" w:rsidRDefault="00FA6CA2" w:rsidP="00FA6CA2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  <w:r w:rsidRPr="006B49C3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lastRenderedPageBreak/>
        <w:t>Ingestion Web Application</w:t>
      </w:r>
    </w:p>
    <w:p w:rsidR="00FA6CA2" w:rsidRPr="006B49C3" w:rsidRDefault="00FA6CA2" w:rsidP="00FA6CA2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อย่างเดียว หรือ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PDF file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ที่มีการระบุ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ในแต่ละ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แล้ว</w:t>
      </w:r>
    </w:p>
    <w:p w:rsidR="00FA6CA2" w:rsidRPr="006B49C3" w:rsidRDefault="00FA6CA2" w:rsidP="00FA6CA2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Notification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ว่ามีการรับ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Input File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สำเร็จแล้ว</w:t>
      </w:r>
    </w:p>
    <w:p w:rsidR="00FA6CA2" w:rsidRPr="006B49C3" w:rsidRDefault="00FA6CA2" w:rsidP="00FA6CA2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6B49C3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</w:t>
      </w:r>
      <w:r w:rsidRPr="006B49C3"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  <w:t xml:space="preserve">: </w:t>
      </w:r>
      <w:r w:rsidRPr="006B49C3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Train Model</w:t>
      </w:r>
    </w:p>
    <w:p w:rsidR="00FA6CA2" w:rsidRPr="006B49C3" w:rsidRDefault="00FA6CA2" w:rsidP="00FA6CA2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ที่มีการระบุ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tag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ในแต่ละ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โดยผู้เชี่ยวชาญเฉพาะทาง</w:t>
      </w:r>
    </w:p>
    <w:p w:rsidR="00FA6CA2" w:rsidRPr="006B49C3" w:rsidRDefault="00FA6CA2" w:rsidP="00FA6CA2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-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 Model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ที่สามารถคาดเดา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เก็บลงใน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:rsidR="00FA6CA2" w:rsidRPr="006B49C3" w:rsidRDefault="00FA6CA2" w:rsidP="00FA6CA2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6B49C3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</w:t>
      </w:r>
      <w:r w:rsidRPr="006B49C3"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  <w:t xml:space="preserve">: </w:t>
      </w:r>
      <w:r w:rsidRPr="006B49C3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Prediction</w:t>
      </w:r>
    </w:p>
    <w:p w:rsidR="00FA6CA2" w:rsidRPr="006B49C3" w:rsidRDefault="00FA6CA2" w:rsidP="00FA6CA2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</w:p>
    <w:p w:rsidR="00FA6CA2" w:rsidRPr="006B49C3" w:rsidRDefault="00FA6CA2" w:rsidP="00FA6CA2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ข้อมูล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ที่ได้จากการ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Prediction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จาก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ที่เป็น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โดยใช้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model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ที่สร้างขึ้น และเก็บข้อมูล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ใหม่ที่ได้จากการ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Prediction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ลงใน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:rsidR="00FA6CA2" w:rsidRPr="006B49C3" w:rsidRDefault="00FA6CA2" w:rsidP="00FA6CA2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6B49C3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Query Web Application</w:t>
      </w:r>
    </w:p>
    <w:p w:rsidR="00FA6CA2" w:rsidRPr="006B49C3" w:rsidRDefault="00FA6CA2" w:rsidP="00FA6CA2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ที่ต้องการจะสืบค้น</w:t>
      </w:r>
    </w:p>
    <w:p w:rsidR="00FA6CA2" w:rsidRPr="006B49C3" w:rsidRDefault="00FA6CA2" w:rsidP="00FA6CA2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ย่อหน้าที่มีความเกี่ยวข้องกับ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นั้นๆ และข้อมูลเกี่ยวกับย่อหน้านั้น ได้แก่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ของย่อหน้านั้นทั้งหมด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เอกสารที่เขียนข้อความนั้น และ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link download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เอกสารนั้นในรูปแบบไฟล์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PDF</w:t>
      </w:r>
    </w:p>
    <w:p w:rsidR="001664C2" w:rsidRDefault="001664C2" w:rsidP="00FA6CA2">
      <w:pPr>
        <w:jc w:val="both"/>
        <w:rPr>
          <w:ins w:id="261" w:author="Intouch Sangkrajang" w:date="2016-11-14T18:14:00Z"/>
          <w:rFonts w:ascii="TH SarabunPSK" w:hAnsi="TH SarabunPSK" w:cs="TH SarabunPSK"/>
          <w:b/>
          <w:bCs/>
          <w:sz w:val="32"/>
          <w:szCs w:val="32"/>
          <w:lang w:eastAsia="ja-JP"/>
        </w:rPr>
      </w:pPr>
    </w:p>
    <w:p w:rsidR="00546DA5" w:rsidRDefault="00546DA5" w:rsidP="00FA6CA2">
      <w:pPr>
        <w:jc w:val="both"/>
        <w:rPr>
          <w:ins w:id="262" w:author="Intouch Sangkrajang" w:date="2016-11-14T18:14:00Z"/>
          <w:rFonts w:ascii="TH SarabunPSK" w:hAnsi="TH SarabunPSK" w:cs="TH SarabunPSK"/>
          <w:b/>
          <w:bCs/>
          <w:sz w:val="32"/>
          <w:szCs w:val="32"/>
          <w:lang w:eastAsia="ja-JP"/>
        </w:rPr>
      </w:pPr>
    </w:p>
    <w:p w:rsidR="00546DA5" w:rsidRDefault="00546DA5" w:rsidP="00FA6CA2">
      <w:pPr>
        <w:jc w:val="both"/>
        <w:rPr>
          <w:ins w:id="263" w:author="Intouch Sangkrajang" w:date="2016-11-14T18:14:00Z"/>
          <w:rFonts w:ascii="TH SarabunPSK" w:hAnsi="TH SarabunPSK" w:cs="TH SarabunPSK"/>
          <w:b/>
          <w:bCs/>
          <w:sz w:val="32"/>
          <w:szCs w:val="32"/>
          <w:lang w:eastAsia="ja-JP"/>
        </w:rPr>
      </w:pPr>
    </w:p>
    <w:p w:rsidR="00546DA5" w:rsidRDefault="00546DA5" w:rsidP="00FA6CA2">
      <w:pPr>
        <w:jc w:val="both"/>
        <w:rPr>
          <w:ins w:id="264" w:author="Intouch Sangkrajang" w:date="2016-11-14T18:14:00Z"/>
          <w:rFonts w:ascii="TH SarabunPSK" w:hAnsi="TH SarabunPSK" w:cs="TH SarabunPSK"/>
          <w:b/>
          <w:bCs/>
          <w:sz w:val="32"/>
          <w:szCs w:val="32"/>
          <w:lang w:eastAsia="ja-JP"/>
        </w:rPr>
      </w:pPr>
    </w:p>
    <w:p w:rsidR="00546DA5" w:rsidRDefault="00546DA5" w:rsidP="00FA6CA2">
      <w:pPr>
        <w:jc w:val="both"/>
        <w:rPr>
          <w:ins w:id="265" w:author="Intouch Sangkrajang" w:date="2016-11-14T18:14:00Z"/>
          <w:rFonts w:ascii="TH SarabunPSK" w:hAnsi="TH SarabunPSK" w:cs="TH SarabunPSK"/>
          <w:b/>
          <w:bCs/>
          <w:sz w:val="32"/>
          <w:szCs w:val="32"/>
          <w:lang w:eastAsia="ja-JP"/>
        </w:rPr>
      </w:pPr>
    </w:p>
    <w:p w:rsidR="00546DA5" w:rsidRDefault="00546DA5" w:rsidP="00FA6CA2">
      <w:pPr>
        <w:jc w:val="both"/>
        <w:rPr>
          <w:ins w:id="266" w:author="Intouch Sangkrajang" w:date="2016-11-14T18:14:00Z"/>
          <w:rFonts w:ascii="TH SarabunPSK" w:hAnsi="TH SarabunPSK" w:cs="TH SarabunPSK"/>
          <w:b/>
          <w:bCs/>
          <w:sz w:val="32"/>
          <w:szCs w:val="32"/>
          <w:lang w:eastAsia="ja-JP"/>
        </w:rPr>
      </w:pPr>
    </w:p>
    <w:p w:rsidR="00546DA5" w:rsidRDefault="00546DA5" w:rsidP="00FA6CA2">
      <w:pPr>
        <w:jc w:val="both"/>
        <w:rPr>
          <w:ins w:id="267" w:author="Intouch Sangkrajang" w:date="2016-11-14T18:14:00Z"/>
          <w:rFonts w:ascii="TH SarabunPSK" w:hAnsi="TH SarabunPSK" w:cs="TH SarabunPSK"/>
          <w:b/>
          <w:bCs/>
          <w:sz w:val="32"/>
          <w:szCs w:val="32"/>
          <w:lang w:eastAsia="ja-JP"/>
        </w:rPr>
      </w:pPr>
    </w:p>
    <w:p w:rsidR="00546DA5" w:rsidRDefault="00546DA5" w:rsidP="00FA6CA2">
      <w:pPr>
        <w:jc w:val="both"/>
        <w:rPr>
          <w:ins w:id="268" w:author="Intouch Sangkrajang" w:date="2016-11-14T18:14:00Z"/>
          <w:rFonts w:ascii="TH SarabunPSK" w:hAnsi="TH SarabunPSK" w:cs="TH SarabunPSK"/>
          <w:b/>
          <w:bCs/>
          <w:sz w:val="32"/>
          <w:szCs w:val="32"/>
          <w:lang w:eastAsia="ja-JP"/>
        </w:rPr>
      </w:pPr>
    </w:p>
    <w:p w:rsidR="00546DA5" w:rsidRPr="006B49C3" w:rsidRDefault="00546DA5" w:rsidP="00FA6CA2">
      <w:pPr>
        <w:jc w:val="both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</w:p>
    <w:p w:rsidR="00FA6CA2" w:rsidRPr="006B49C3" w:rsidRDefault="00FA6CA2" w:rsidP="00FA6CA2">
      <w:pPr>
        <w:jc w:val="both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lang w:eastAsia="ja-JP"/>
        </w:rPr>
        <w:lastRenderedPageBreak/>
        <w:t>Flowchart</w:t>
      </w:r>
    </w:p>
    <w:p w:rsidR="00FA6CA2" w:rsidRDefault="00FA6CA2" w:rsidP="00FA6CA2">
      <w:pPr>
        <w:spacing w:line="256" w:lineRule="auto"/>
        <w:jc w:val="center"/>
        <w:rPr>
          <w:ins w:id="269" w:author="Intouch Sangkrajang" w:date="2016-11-14T18:14:00Z"/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F96B156" wp14:editId="531E2F3F">
            <wp:extent cx="3371850" cy="7966147"/>
            <wp:effectExtent l="0" t="0" r="0" b="0"/>
            <wp:docPr id="4" name="Picture 4" descr="flowchart_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_rota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488" cy="797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A5" w:rsidRPr="00546DA5" w:rsidRDefault="00546DA5" w:rsidP="003D6D45">
      <w:pPr>
        <w:spacing w:line="256" w:lineRule="auto"/>
        <w:jc w:val="center"/>
        <w:rPr>
          <w:rFonts w:ascii="TH SarabunPSK" w:hAnsi="TH SarabunPSK" w:cs="TH SarabunPSK"/>
          <w:sz w:val="32"/>
          <w:szCs w:val="32"/>
          <w:cs/>
          <w:rPrChange w:id="270" w:author="Intouch Sangkrajang" w:date="2016-11-14T18:15:00Z">
            <w:rPr>
              <w:rFonts w:ascii="TH SarabunPSK" w:hAnsi="TH SarabunPSK" w:cs="TH SarabunPSK" w:hint="cs"/>
              <w:b/>
              <w:bCs/>
              <w:sz w:val="32"/>
              <w:szCs w:val="32"/>
            </w:rPr>
          </w:rPrChange>
        </w:rPr>
      </w:pPr>
      <w:ins w:id="271" w:author="Intouch Sangkrajang" w:date="2016-11-14T18:15:00Z">
        <w:r>
          <w:rPr>
            <w:rFonts w:ascii="TH SarabunPSK" w:hAnsi="TH SarabunPSK" w:cs="TH SarabunPSK" w:hint="cs"/>
            <w:sz w:val="32"/>
            <w:szCs w:val="32"/>
            <w:cs/>
          </w:rPr>
          <w:t>ภาพที่ 3.3 ลำดับการทำงานของซอฟต์แวร์</w:t>
        </w:r>
      </w:ins>
    </w:p>
    <w:p w:rsidR="00FA6CA2" w:rsidRPr="006B49C3" w:rsidRDefault="00FA6CA2" w:rsidP="00FA6CA2">
      <w:pPr>
        <w:jc w:val="both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lastRenderedPageBreak/>
        <w:t xml:space="preserve">ส่วนประกอบในการทำงาน จะแบ่งขั้นตอนต่างๆออกเป็น 5 ส่วน ได้แก่ </w:t>
      </w:r>
    </w:p>
    <w:p w:rsidR="00FA6CA2" w:rsidRPr="006B49C3" w:rsidRDefault="00FA6CA2" w:rsidP="00FA6CA2">
      <w:pPr>
        <w:jc w:val="both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>Ingestion Web Application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โดยจะแบ่งวิธีการรับข้อมูลเป็น 2 แบบคือ 1.ทำการรับ </w:t>
      </w:r>
      <w:r w:rsidRPr="006B49C3">
        <w:rPr>
          <w:rFonts w:ascii="TH SarabunPSK" w:hAnsi="TH SarabunPSK" w:cs="TH SarabunPSK"/>
          <w:sz w:val="32"/>
          <w:szCs w:val="32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6B49C3">
        <w:rPr>
          <w:rFonts w:ascii="TH SarabunPSK" w:hAnsi="TH SarabunPSK" w:cs="TH SarabunPSK"/>
          <w:sz w:val="32"/>
          <w:szCs w:val="32"/>
        </w:rPr>
        <w:t xml:space="preserve">Label </w:t>
      </w:r>
      <w:r w:rsidRPr="006B49C3">
        <w:rPr>
          <w:rFonts w:ascii="TH SarabunPSK" w:hAnsi="TH SarabunPSK" w:cs="TH SarabunPSK"/>
          <w:sz w:val="32"/>
          <w:szCs w:val="32"/>
          <w:cs/>
        </w:rPr>
        <w:t>สำหรับใช้ใน</w:t>
      </w:r>
      <w:r w:rsidRPr="006B49C3">
        <w:rPr>
          <w:rFonts w:ascii="TH SarabunPSK" w:hAnsi="TH SarabunPSK" w:cs="TH SarabunPSK"/>
          <w:sz w:val="32"/>
          <w:szCs w:val="32"/>
        </w:rPr>
        <w:t xml:space="preserve"> Train Model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และ 2. รับ </w:t>
      </w:r>
      <w:r w:rsidRPr="006B49C3">
        <w:rPr>
          <w:rFonts w:ascii="TH SarabunPSK" w:hAnsi="TH SarabunPSK" w:cs="TH SarabunPSK"/>
          <w:sz w:val="32"/>
          <w:szCs w:val="32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อย่างเดียวสำหรับ </w:t>
      </w:r>
      <w:r w:rsidRPr="006B49C3">
        <w:rPr>
          <w:rFonts w:ascii="TH SarabunPSK" w:hAnsi="TH SarabunPSK" w:cs="TH SarabunPSK"/>
          <w:sz w:val="32"/>
          <w:szCs w:val="32"/>
        </w:rPr>
        <w:t xml:space="preserve">Predict Tag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6B49C3">
        <w:rPr>
          <w:rFonts w:ascii="TH SarabunPSK" w:hAnsi="TH SarabunPSK" w:cs="TH SarabunPSK"/>
          <w:sz w:val="32"/>
          <w:szCs w:val="32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นั้น </w:t>
      </w:r>
    </w:p>
    <w:p w:rsidR="00FA6CA2" w:rsidRPr="006B49C3" w:rsidRDefault="00FA6CA2" w:rsidP="00FA6CA2">
      <w:pPr>
        <w:jc w:val="both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>Preprocessing Data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โดยในขั้นตอนนี้จะทำการเปลี่ยน </w:t>
      </w:r>
      <w:r w:rsidRPr="006B49C3">
        <w:rPr>
          <w:rFonts w:ascii="TH SarabunPSK" w:hAnsi="TH SarabunPSK" w:cs="TH SarabunPSK"/>
          <w:sz w:val="32"/>
          <w:szCs w:val="32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ที่รับมาให้กลายเป็น </w:t>
      </w:r>
      <w:r w:rsidRPr="006B49C3">
        <w:rPr>
          <w:rFonts w:ascii="TH SarabunPSK" w:hAnsi="TH SarabunPSK" w:cs="TH SarabunPSK"/>
          <w:sz w:val="32"/>
          <w:szCs w:val="32"/>
        </w:rPr>
        <w:t xml:space="preserve">Flat Text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และทำการรับ </w:t>
      </w:r>
      <w:r w:rsidRPr="006B49C3">
        <w:rPr>
          <w:rFonts w:ascii="TH SarabunPSK" w:hAnsi="TH SarabunPSK" w:cs="TH SarabunPSK"/>
          <w:sz w:val="32"/>
          <w:szCs w:val="32"/>
        </w:rPr>
        <w:t>Label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หากเป็นขั้นตอนการทำ </w:t>
      </w:r>
      <w:r w:rsidRPr="006B49C3">
        <w:rPr>
          <w:rFonts w:ascii="TH SarabunPSK" w:hAnsi="TH SarabunPSK" w:cs="TH SarabunPSK"/>
          <w:sz w:val="32"/>
          <w:szCs w:val="32"/>
        </w:rPr>
        <w:t>Train Model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ซึ่งหลังจากได้ </w:t>
      </w:r>
      <w:r w:rsidRPr="006B49C3">
        <w:rPr>
          <w:rFonts w:ascii="TH SarabunPSK" w:hAnsi="TH SarabunPSK" w:cs="TH SarabunPSK"/>
          <w:sz w:val="32"/>
          <w:szCs w:val="32"/>
        </w:rPr>
        <w:t xml:space="preserve">Text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มาแล้ว จะทำการเปลี่ยน </w:t>
      </w:r>
      <w:r w:rsidRPr="006B49C3">
        <w:rPr>
          <w:rFonts w:ascii="TH SarabunPSK" w:hAnsi="TH SarabunPSK" w:cs="TH SarabunPSK"/>
          <w:sz w:val="32"/>
          <w:szCs w:val="32"/>
        </w:rPr>
        <w:t xml:space="preserve">Text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เหล่านั้นมาสร้าง </w:t>
      </w:r>
      <w:r w:rsidRPr="006B49C3">
        <w:rPr>
          <w:rFonts w:ascii="TH SarabunPSK" w:hAnsi="TH SarabunPSK" w:cs="TH SarabunPSK"/>
          <w:sz w:val="32"/>
          <w:szCs w:val="32"/>
        </w:rPr>
        <w:t xml:space="preserve">Vector </w:t>
      </w:r>
      <w:r w:rsidRPr="006B49C3">
        <w:rPr>
          <w:rFonts w:ascii="TH SarabunPSK" w:hAnsi="TH SarabunPSK" w:cs="TH SarabunPSK"/>
          <w:sz w:val="32"/>
          <w:szCs w:val="32"/>
          <w:cs/>
        </w:rPr>
        <w:t>ของคำ ซึ่งสำหรับภาษาไทยนั้น จำเป็นต้องมีการตัดแบ่งคำ (</w:t>
      </w:r>
      <w:r w:rsidRPr="006B49C3">
        <w:rPr>
          <w:rFonts w:ascii="TH SarabunPSK" w:hAnsi="TH SarabunPSK" w:cs="TH SarabunPSK"/>
          <w:sz w:val="32"/>
          <w:szCs w:val="32"/>
        </w:rPr>
        <w:t>Word Segmentation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) สำหรับประโยคออกเพื่อทำ </w:t>
      </w:r>
      <w:r w:rsidRPr="006B49C3">
        <w:rPr>
          <w:rFonts w:ascii="TH SarabunPSK" w:hAnsi="TH SarabunPSK" w:cs="TH SarabunPSK"/>
          <w:sz w:val="32"/>
          <w:szCs w:val="32"/>
        </w:rPr>
        <w:t xml:space="preserve">NER </w:t>
      </w:r>
      <w:r w:rsidRPr="006B49C3">
        <w:rPr>
          <w:rFonts w:ascii="TH SarabunPSK" w:hAnsi="TH SarabunPSK" w:cs="TH SarabunPSK"/>
          <w:sz w:val="32"/>
          <w:szCs w:val="32"/>
          <w:cs/>
        </w:rPr>
        <w:t>(</w:t>
      </w:r>
      <w:r w:rsidRPr="006B49C3">
        <w:rPr>
          <w:rFonts w:ascii="TH SarabunPSK" w:hAnsi="TH SarabunPSK" w:cs="TH SarabunPSK"/>
          <w:sz w:val="32"/>
          <w:szCs w:val="32"/>
        </w:rPr>
        <w:t>Name Entity Recognition</w:t>
      </w:r>
      <w:r w:rsidRPr="006B49C3">
        <w:rPr>
          <w:rFonts w:ascii="TH SarabunPSK" w:hAnsi="TH SarabunPSK" w:cs="TH SarabunPSK"/>
          <w:sz w:val="32"/>
          <w:szCs w:val="32"/>
          <w:cs/>
        </w:rPr>
        <w:t>) และทำการตัดคำต่างๆที่ไม่มีความหมายต่างๆทิ้งไปได้แก่ คำเชื่อม เช่น และ</w:t>
      </w:r>
      <w:r w:rsidRPr="006B49C3">
        <w:rPr>
          <w:rFonts w:ascii="TH SarabunPSK" w:hAnsi="TH SarabunPSK" w:cs="TH SarabunPSK"/>
          <w:sz w:val="32"/>
          <w:szCs w:val="32"/>
        </w:rPr>
        <w:t>,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หรือ</w:t>
      </w:r>
      <w:r w:rsidRPr="006B49C3">
        <w:rPr>
          <w:rFonts w:ascii="TH SarabunPSK" w:hAnsi="TH SarabunPSK" w:cs="TH SarabunPSK"/>
          <w:sz w:val="32"/>
          <w:szCs w:val="32"/>
        </w:rPr>
        <w:t xml:space="preserve">,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กับ เป็นต้น และคำขยายความต่างๆเช่น การ ความ เป็นต้น และสุดท้ายจะทำ </w:t>
      </w:r>
      <w:r w:rsidRPr="006B49C3">
        <w:rPr>
          <w:rFonts w:ascii="TH SarabunPSK" w:hAnsi="TH SarabunPSK" w:cs="TH SarabunPSK"/>
          <w:sz w:val="32"/>
          <w:szCs w:val="32"/>
        </w:rPr>
        <w:t>bag</w:t>
      </w:r>
      <w:r w:rsidRPr="006B49C3">
        <w:rPr>
          <w:rFonts w:ascii="TH SarabunPSK" w:hAnsi="TH SarabunPSK" w:cs="TH SarabunPSK"/>
          <w:sz w:val="32"/>
          <w:szCs w:val="32"/>
          <w:cs/>
        </w:rPr>
        <w:t>-</w:t>
      </w:r>
      <w:r w:rsidRPr="006B49C3">
        <w:rPr>
          <w:rFonts w:ascii="TH SarabunPSK" w:hAnsi="TH SarabunPSK" w:cs="TH SarabunPSK"/>
          <w:sz w:val="32"/>
          <w:szCs w:val="32"/>
        </w:rPr>
        <w:t>of</w:t>
      </w:r>
      <w:r w:rsidRPr="006B49C3">
        <w:rPr>
          <w:rFonts w:ascii="TH SarabunPSK" w:hAnsi="TH SarabunPSK" w:cs="TH SarabunPSK"/>
          <w:sz w:val="32"/>
          <w:szCs w:val="32"/>
          <w:cs/>
        </w:rPr>
        <w:t>-</w:t>
      </w:r>
      <w:r w:rsidRPr="006B49C3">
        <w:rPr>
          <w:rFonts w:ascii="TH SarabunPSK" w:hAnsi="TH SarabunPSK" w:cs="TH SarabunPSK"/>
          <w:sz w:val="32"/>
          <w:szCs w:val="32"/>
        </w:rPr>
        <w:t xml:space="preserve">word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เพื่อสร้าง </w:t>
      </w:r>
      <w:r w:rsidRPr="006B49C3">
        <w:rPr>
          <w:rFonts w:ascii="TH SarabunPSK" w:hAnsi="TH SarabunPSK" w:cs="TH SarabunPSK"/>
          <w:sz w:val="32"/>
          <w:szCs w:val="32"/>
        </w:rPr>
        <w:t xml:space="preserve">vector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ของคำและนำไปใช้ในขั้นตอน </w:t>
      </w:r>
      <w:r w:rsidRPr="006B49C3">
        <w:rPr>
          <w:rFonts w:ascii="TH SarabunPSK" w:hAnsi="TH SarabunPSK" w:cs="TH SarabunPSK"/>
          <w:sz w:val="32"/>
          <w:szCs w:val="32"/>
        </w:rPr>
        <w:t>Topic Discovery</w:t>
      </w:r>
    </w:p>
    <w:p w:rsidR="00FA6CA2" w:rsidRPr="006B49C3" w:rsidRDefault="00FA6CA2" w:rsidP="00FA6CA2">
      <w:pPr>
        <w:jc w:val="both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>Topic Discovery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จะเป็นการดึงคำสำคัญหรือความเกี่ยวข้องต่างๆที่อยู่ใน </w:t>
      </w:r>
      <w:r w:rsidRPr="006B49C3">
        <w:rPr>
          <w:rFonts w:ascii="TH SarabunPSK" w:hAnsi="TH SarabunPSK" w:cs="TH SarabunPSK"/>
          <w:sz w:val="32"/>
          <w:szCs w:val="32"/>
        </w:rPr>
        <w:t xml:space="preserve">paragraph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ออกมา เช่นการทำ </w:t>
      </w:r>
      <w:r w:rsidRPr="006B49C3">
        <w:rPr>
          <w:rFonts w:ascii="TH SarabunPSK" w:hAnsi="TH SarabunPSK" w:cs="TH SarabunPSK"/>
          <w:sz w:val="32"/>
          <w:szCs w:val="32"/>
        </w:rPr>
        <w:t>TF</w:t>
      </w:r>
      <w:r w:rsidRPr="006B49C3">
        <w:rPr>
          <w:rFonts w:ascii="TH SarabunPSK" w:hAnsi="TH SarabunPSK" w:cs="TH SarabunPSK"/>
          <w:sz w:val="32"/>
          <w:szCs w:val="32"/>
          <w:cs/>
        </w:rPr>
        <w:t>-</w:t>
      </w:r>
      <w:r w:rsidRPr="006B49C3">
        <w:rPr>
          <w:rFonts w:ascii="TH SarabunPSK" w:hAnsi="TH SarabunPSK" w:cs="TH SarabunPSK"/>
          <w:sz w:val="32"/>
          <w:szCs w:val="32"/>
        </w:rPr>
        <w:t xml:space="preserve">IDF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เพื่อหาความถี่ของคำ และการลดมิติของคำให้เหลือเพียงคำสำคัญต่างๆโดยการใช้ </w:t>
      </w:r>
      <w:r w:rsidRPr="006B49C3">
        <w:rPr>
          <w:rFonts w:ascii="TH SarabunPSK" w:hAnsi="TH SarabunPSK" w:cs="TH SarabunPSK"/>
          <w:sz w:val="32"/>
          <w:szCs w:val="32"/>
        </w:rPr>
        <w:t>Machine Learning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6B49C3">
        <w:rPr>
          <w:rFonts w:ascii="TH SarabunPSK" w:hAnsi="TH SarabunPSK" w:cs="TH SarabunPSK"/>
          <w:sz w:val="32"/>
          <w:szCs w:val="32"/>
        </w:rPr>
        <w:t xml:space="preserve">Clustering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6B49C3">
        <w:rPr>
          <w:rFonts w:ascii="TH SarabunPSK" w:hAnsi="TH SarabunPSK" w:cs="TH SarabunPSK"/>
          <w:sz w:val="32"/>
          <w:szCs w:val="32"/>
        </w:rPr>
        <w:t xml:space="preserve">Latent Dirichlet Allocation </w:t>
      </w:r>
    </w:p>
    <w:p w:rsidR="00FA6CA2" w:rsidRPr="006B49C3" w:rsidRDefault="00FA6CA2" w:rsidP="00FA6CA2">
      <w:pPr>
        <w:jc w:val="both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>Machine Learning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>Classification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เป็นการสร้าง </w:t>
      </w:r>
      <w:r w:rsidRPr="006B49C3">
        <w:rPr>
          <w:rFonts w:ascii="TH SarabunPSK" w:hAnsi="TH SarabunPSK" w:cs="TH SarabunPSK"/>
          <w:sz w:val="32"/>
          <w:szCs w:val="32"/>
        </w:rPr>
        <w:t xml:space="preserve">Machine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สำหรับการจำแนกผลลัพธ์จากข้อมูลที่เข้ามา โดยจะแบ่งขั้นตอนการใช้งานเป็น 2 ขั้นตอนได้แก่ 1.การทำ </w:t>
      </w:r>
      <w:r w:rsidRPr="006B49C3">
        <w:rPr>
          <w:rFonts w:ascii="TH SarabunPSK" w:hAnsi="TH SarabunPSK" w:cs="TH SarabunPSK"/>
          <w:sz w:val="32"/>
          <w:szCs w:val="32"/>
        </w:rPr>
        <w:t xml:space="preserve">Training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B49C3">
        <w:rPr>
          <w:rFonts w:ascii="TH SarabunPSK" w:hAnsi="TH SarabunPSK" w:cs="TH SarabunPSK"/>
          <w:sz w:val="32"/>
          <w:szCs w:val="32"/>
        </w:rPr>
        <w:t xml:space="preserve">Testing Model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โดยในขั้นตอนนี้จะนำคำต่างๆที่ได้จากขั้นตอนข้างต้น รวมกับ </w:t>
      </w:r>
      <w:r w:rsidRPr="006B49C3">
        <w:rPr>
          <w:rFonts w:ascii="TH SarabunPSK" w:hAnsi="TH SarabunPSK" w:cs="TH SarabunPSK"/>
          <w:sz w:val="32"/>
          <w:szCs w:val="32"/>
        </w:rPr>
        <w:t xml:space="preserve">label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ที่ผู้เชี่ยวชาญได้ระบุไว้มาสร้าง </w:t>
      </w:r>
      <w:r w:rsidRPr="006B49C3">
        <w:rPr>
          <w:rFonts w:ascii="TH SarabunPSK" w:hAnsi="TH SarabunPSK" w:cs="TH SarabunPSK"/>
          <w:sz w:val="32"/>
          <w:szCs w:val="32"/>
        </w:rPr>
        <w:t xml:space="preserve">Model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สำหรับการ </w:t>
      </w:r>
      <w:r w:rsidRPr="006B49C3">
        <w:rPr>
          <w:rFonts w:ascii="TH SarabunPSK" w:hAnsi="TH SarabunPSK" w:cs="TH SarabunPSK"/>
          <w:sz w:val="32"/>
          <w:szCs w:val="32"/>
        </w:rPr>
        <w:t xml:space="preserve">Classification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ออกมา 2.การ </w:t>
      </w:r>
      <w:r w:rsidRPr="006B49C3">
        <w:rPr>
          <w:rFonts w:ascii="TH SarabunPSK" w:hAnsi="TH SarabunPSK" w:cs="TH SarabunPSK"/>
          <w:sz w:val="32"/>
          <w:szCs w:val="32"/>
        </w:rPr>
        <w:t xml:space="preserve">Prediction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จากเอกสารต่างๆ เพื่อให้ได้ผลลัพธ์ออกมาเป็น </w:t>
      </w:r>
      <w:r w:rsidRPr="006B49C3">
        <w:rPr>
          <w:rFonts w:ascii="TH SarabunPSK" w:hAnsi="TH SarabunPSK" w:cs="TH SarabunPSK"/>
          <w:sz w:val="32"/>
          <w:szCs w:val="32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เพื่อนำไปใช้ในการสืบค้นใน </w:t>
      </w:r>
      <w:r w:rsidRPr="006B49C3">
        <w:rPr>
          <w:rFonts w:ascii="TH SarabunPSK" w:hAnsi="TH SarabunPSK" w:cs="TH SarabunPSK"/>
          <w:sz w:val="32"/>
          <w:szCs w:val="32"/>
        </w:rPr>
        <w:t xml:space="preserve">Database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ต่อไป โดยเทคนิค </w:t>
      </w:r>
      <w:r w:rsidRPr="006B49C3">
        <w:rPr>
          <w:rFonts w:ascii="TH SarabunPSK" w:hAnsi="TH SarabunPSK" w:cs="TH SarabunPSK"/>
          <w:sz w:val="32"/>
          <w:szCs w:val="32"/>
        </w:rPr>
        <w:t xml:space="preserve">Classification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6B49C3">
        <w:rPr>
          <w:rFonts w:ascii="TH SarabunPSK" w:hAnsi="TH SarabunPSK" w:cs="TH SarabunPSK"/>
          <w:sz w:val="32"/>
          <w:szCs w:val="32"/>
        </w:rPr>
        <w:t>Neural Network</w:t>
      </w:r>
    </w:p>
    <w:p w:rsidR="00FA6CA2" w:rsidRPr="006B49C3" w:rsidRDefault="00FA6CA2" w:rsidP="00FA6CA2">
      <w:pPr>
        <w:spacing w:line="256" w:lineRule="auto"/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>Query Web Application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 จะเป็นการสร้าง </w:t>
      </w:r>
      <w:r w:rsidRPr="006B49C3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เพื่อติดต่อกับ </w:t>
      </w:r>
      <w:r w:rsidRPr="006B49C3">
        <w:rPr>
          <w:rFonts w:ascii="TH SarabunPSK" w:hAnsi="TH SarabunPSK" w:cs="TH SarabunPSK"/>
          <w:sz w:val="32"/>
          <w:szCs w:val="32"/>
        </w:rPr>
        <w:t xml:space="preserve">Database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โดยตัว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Web Application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 จะทำการ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Query Tag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ที่ต้องการสืบค้นจาก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Database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แล้วนำมาแสดงผล</w:t>
      </w:r>
    </w:p>
    <w:p w:rsidR="00A3120A" w:rsidRPr="006B49C3" w:rsidRDefault="00A3120A" w:rsidP="00200793">
      <w:pPr>
        <w:spacing w:line="256" w:lineRule="auto"/>
        <w:rPr>
          <w:rFonts w:ascii="TH SarabunPSK" w:hAnsi="TH SarabunPSK" w:cs="TH SarabunPSK"/>
          <w:sz w:val="32"/>
          <w:szCs w:val="32"/>
          <w:lang w:eastAsia="ja-JP"/>
        </w:rPr>
      </w:pPr>
    </w:p>
    <w:p w:rsidR="00FA6CA2" w:rsidRPr="006B49C3" w:rsidRDefault="00FA6CA2" w:rsidP="00200793">
      <w:pPr>
        <w:spacing w:line="256" w:lineRule="auto"/>
        <w:rPr>
          <w:rFonts w:ascii="TH SarabunPSK" w:hAnsi="TH SarabunPSK" w:cs="TH SarabunPSK"/>
          <w:sz w:val="32"/>
          <w:szCs w:val="32"/>
          <w:lang w:eastAsia="ja-JP"/>
        </w:rPr>
      </w:pPr>
    </w:p>
    <w:p w:rsidR="00FA6CA2" w:rsidRPr="006B49C3" w:rsidRDefault="00FA6CA2" w:rsidP="00200793">
      <w:pPr>
        <w:spacing w:line="256" w:lineRule="auto"/>
        <w:rPr>
          <w:rFonts w:ascii="TH SarabunPSK" w:hAnsi="TH SarabunPSK" w:cs="TH SarabunPSK"/>
          <w:sz w:val="32"/>
          <w:szCs w:val="32"/>
          <w:lang w:eastAsia="ja-JP"/>
        </w:rPr>
      </w:pPr>
    </w:p>
    <w:p w:rsidR="00FA6CA2" w:rsidRPr="006B49C3" w:rsidRDefault="00FA6CA2" w:rsidP="00200793">
      <w:pPr>
        <w:spacing w:line="256" w:lineRule="auto"/>
        <w:rPr>
          <w:rFonts w:ascii="TH SarabunPSK" w:hAnsi="TH SarabunPSK" w:cs="TH SarabunPSK"/>
          <w:sz w:val="32"/>
          <w:szCs w:val="32"/>
          <w:lang w:eastAsia="ja-JP"/>
        </w:rPr>
      </w:pPr>
    </w:p>
    <w:p w:rsidR="00FA6CA2" w:rsidRPr="006B49C3" w:rsidRDefault="00FA6CA2" w:rsidP="00200793">
      <w:pPr>
        <w:spacing w:line="256" w:lineRule="auto"/>
        <w:rPr>
          <w:rFonts w:ascii="TH SarabunPSK" w:hAnsi="TH SarabunPSK" w:cs="TH SarabunPSK"/>
          <w:sz w:val="32"/>
          <w:szCs w:val="32"/>
          <w:lang w:eastAsia="ja-JP"/>
        </w:rPr>
      </w:pPr>
    </w:p>
    <w:p w:rsidR="00FA6CA2" w:rsidRPr="006B49C3" w:rsidRDefault="00FA6CA2" w:rsidP="00200793">
      <w:pPr>
        <w:spacing w:line="256" w:lineRule="auto"/>
        <w:rPr>
          <w:rFonts w:ascii="TH SarabunPSK" w:hAnsi="TH SarabunPSK" w:cs="TH SarabunPSK"/>
          <w:sz w:val="32"/>
          <w:szCs w:val="32"/>
          <w:lang w:eastAsia="ja-JP"/>
        </w:rPr>
      </w:pPr>
    </w:p>
    <w:p w:rsidR="00FA6CA2" w:rsidRPr="006B49C3" w:rsidDel="00201404" w:rsidRDefault="00FA6CA2" w:rsidP="00200793">
      <w:pPr>
        <w:spacing w:line="256" w:lineRule="auto"/>
        <w:rPr>
          <w:del w:id="272" w:author="Intouch Sangkrajang" w:date="2016-11-14T14:36:00Z"/>
          <w:rFonts w:ascii="TH SarabunPSK" w:hAnsi="TH SarabunPSK" w:cs="TH SarabunPSK"/>
          <w:sz w:val="32"/>
          <w:szCs w:val="32"/>
          <w:lang w:eastAsia="ja-JP"/>
        </w:rPr>
      </w:pPr>
    </w:p>
    <w:p w:rsidR="00FA6CA2" w:rsidRPr="006B49C3" w:rsidRDefault="00FA6CA2" w:rsidP="00200793">
      <w:pPr>
        <w:spacing w:line="256" w:lineRule="auto"/>
        <w:rPr>
          <w:rFonts w:ascii="TH SarabunPSK" w:hAnsi="TH SarabunPSK" w:cs="TH SarabunPSK"/>
          <w:sz w:val="32"/>
          <w:szCs w:val="32"/>
          <w:lang w:eastAsia="ja-JP"/>
        </w:rPr>
      </w:pPr>
    </w:p>
    <w:p w:rsidR="00A3120A" w:rsidRPr="006B49C3" w:rsidRDefault="00FA6CA2" w:rsidP="00200793">
      <w:pPr>
        <w:spacing w:line="256" w:lineRule="auto"/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ตัวอย่าง </w:t>
      </w:r>
      <w:r w:rsidRPr="006B49C3">
        <w:rPr>
          <w:rFonts w:ascii="TH SarabunPSK" w:hAnsi="TH SarabunPSK" w:cs="TH SarabunPSK"/>
          <w:b/>
          <w:bCs/>
          <w:sz w:val="32"/>
          <w:szCs w:val="32"/>
          <w:lang w:eastAsia="ja-JP"/>
        </w:rPr>
        <w:t xml:space="preserve">Web Application 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>ที่ได้ออกแบบไว้</w:t>
      </w:r>
    </w:p>
    <w:p w:rsidR="00A3120A" w:rsidRPr="006B49C3" w:rsidRDefault="00A3120A" w:rsidP="00A3120A">
      <w:pPr>
        <w:spacing w:line="256" w:lineRule="auto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35064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omepageNo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0A" w:rsidRPr="006B49C3" w:rsidRDefault="00A3120A" w:rsidP="00A3120A">
      <w:pPr>
        <w:spacing w:line="256" w:lineRule="auto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ins w:id="273" w:author="Intouch Sangkrajang" w:date="2016-11-14T18:15:00Z">
        <w:r w:rsidR="00546DA5">
          <w:rPr>
            <w:rFonts w:ascii="TH SarabunPSK" w:hAnsi="TH SarabunPSK" w:cs="TH SarabunPSK"/>
            <w:sz w:val="32"/>
            <w:szCs w:val="32"/>
          </w:rPr>
          <w:t>3.4</w:t>
        </w:r>
      </w:ins>
      <w:del w:id="274" w:author="Intouch Sangkrajang" w:date="2016-11-14T18:15:00Z">
        <w:r w:rsidRPr="006B49C3" w:rsidDel="00546DA5">
          <w:rPr>
            <w:rFonts w:ascii="TH SarabunPSK" w:hAnsi="TH SarabunPSK" w:cs="TH SarabunPSK"/>
            <w:sz w:val="32"/>
            <w:szCs w:val="32"/>
          </w:rPr>
          <w:delText>1</w:delText>
        </w:r>
      </w:del>
      <w:r w:rsidRPr="006B49C3">
        <w:rPr>
          <w:rFonts w:ascii="TH SarabunPSK" w:hAnsi="TH SarabunPSK" w:cs="TH SarabunPSK"/>
          <w:sz w:val="32"/>
          <w:szCs w:val="32"/>
        </w:rPr>
        <w:t xml:space="preserve">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– หน้าจอหลักของ </w:t>
      </w:r>
      <w:r w:rsidRPr="006B49C3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เมื่อยังไม่ทำการล็อกอิน จะมีส่วนให้ค้นหาข้อมูลจาก </w:t>
      </w:r>
      <w:r w:rsidRPr="006B49C3">
        <w:rPr>
          <w:rFonts w:ascii="TH SarabunPSK" w:hAnsi="TH SarabunPSK" w:cs="TH SarabunPSK"/>
          <w:sz w:val="32"/>
          <w:szCs w:val="32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</w:rPr>
        <w:t>ต่างๆ และปุ่มสำหรับล็อกอิน</w:t>
      </w:r>
    </w:p>
    <w:p w:rsidR="00A3120A" w:rsidRPr="006B49C3" w:rsidRDefault="00A3120A" w:rsidP="00A3120A">
      <w:pPr>
        <w:spacing w:line="256" w:lineRule="auto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350266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ginP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0A" w:rsidRPr="006B49C3" w:rsidRDefault="00A3120A" w:rsidP="00A3120A">
      <w:pPr>
        <w:spacing w:line="256" w:lineRule="auto"/>
        <w:rPr>
          <w:rFonts w:ascii="TH SarabunPSK" w:hAnsi="TH SarabunPSK" w:cs="TH SarabunPSK"/>
          <w:sz w:val="32"/>
          <w:szCs w:val="32"/>
          <w:cs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ins w:id="275" w:author="Intouch Sangkrajang" w:date="2016-11-14T18:15:00Z">
        <w:r w:rsidR="00546DA5">
          <w:rPr>
            <w:rFonts w:ascii="TH SarabunPSK" w:hAnsi="TH SarabunPSK" w:cs="TH SarabunPSK"/>
            <w:sz w:val="32"/>
            <w:szCs w:val="32"/>
          </w:rPr>
          <w:t>3.5</w:t>
        </w:r>
      </w:ins>
      <w:del w:id="276" w:author="Intouch Sangkrajang" w:date="2016-11-14T18:15:00Z">
        <w:r w:rsidRPr="006B49C3" w:rsidDel="00546DA5">
          <w:rPr>
            <w:rFonts w:ascii="TH SarabunPSK" w:hAnsi="TH SarabunPSK" w:cs="TH SarabunPSK"/>
            <w:sz w:val="32"/>
            <w:szCs w:val="32"/>
          </w:rPr>
          <w:delText>2</w:delText>
        </w:r>
      </w:del>
      <w:r w:rsidRPr="006B49C3">
        <w:rPr>
          <w:rFonts w:ascii="TH SarabunPSK" w:hAnsi="TH SarabunPSK" w:cs="TH SarabunPSK"/>
          <w:sz w:val="32"/>
          <w:szCs w:val="32"/>
        </w:rPr>
        <w:t xml:space="preserve"> </w:t>
      </w:r>
      <w:r w:rsidRPr="006B49C3">
        <w:rPr>
          <w:rFonts w:ascii="TH SarabunPSK" w:hAnsi="TH SarabunPSK" w:cs="TH SarabunPSK"/>
          <w:sz w:val="32"/>
          <w:szCs w:val="32"/>
          <w:cs/>
        </w:rPr>
        <w:t>– หน้าจอสำหรับการล็อกอินเข้าใช้งานระบบ</w:t>
      </w:r>
    </w:p>
    <w:p w:rsidR="00A3120A" w:rsidRPr="006B49C3" w:rsidRDefault="00A3120A" w:rsidP="00A3120A">
      <w:pPr>
        <w:spacing w:line="256" w:lineRule="auto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731510" cy="351917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omepageLo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0A" w:rsidRPr="006B49C3" w:rsidRDefault="00A3120A" w:rsidP="00A3120A">
      <w:pPr>
        <w:spacing w:line="256" w:lineRule="auto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6B49C3">
        <w:rPr>
          <w:rFonts w:ascii="TH SarabunPSK" w:hAnsi="TH SarabunPSK" w:cs="TH SarabunPSK"/>
          <w:sz w:val="32"/>
          <w:szCs w:val="32"/>
        </w:rPr>
        <w:t>3</w:t>
      </w:r>
      <w:ins w:id="277" w:author="Intouch Sangkrajang" w:date="2016-11-14T18:15:00Z">
        <w:r w:rsidR="00546DA5">
          <w:rPr>
            <w:rFonts w:ascii="TH SarabunPSK" w:hAnsi="TH SarabunPSK" w:cs="TH SarabunPSK"/>
            <w:sz w:val="32"/>
            <w:szCs w:val="32"/>
          </w:rPr>
          <w:t>.6</w:t>
        </w:r>
      </w:ins>
      <w:r w:rsidRPr="006B49C3">
        <w:rPr>
          <w:rFonts w:ascii="TH SarabunPSK" w:hAnsi="TH SarabunPSK" w:cs="TH SarabunPSK"/>
          <w:sz w:val="32"/>
          <w:szCs w:val="32"/>
        </w:rPr>
        <w:t xml:space="preserve">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- หน้าจอหลักของ </w:t>
      </w:r>
      <w:r w:rsidRPr="006B49C3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เมื่อทำการล็อกอินแล้ว จะมีปุ่มสำหรับให้ </w:t>
      </w:r>
      <w:r w:rsidRPr="006B49C3">
        <w:rPr>
          <w:rFonts w:ascii="TH SarabunPSK" w:hAnsi="TH SarabunPSK" w:cs="TH SarabunPSK"/>
          <w:sz w:val="32"/>
          <w:szCs w:val="32"/>
        </w:rPr>
        <w:t xml:space="preserve">upload </w:t>
      </w:r>
      <w:r w:rsidRPr="006B49C3">
        <w:rPr>
          <w:rFonts w:ascii="TH SarabunPSK" w:hAnsi="TH SarabunPSK" w:cs="TH SarabunPSK"/>
          <w:sz w:val="32"/>
          <w:szCs w:val="32"/>
          <w:cs/>
        </w:rPr>
        <w:t>เอกสารเพิ่มเข้ามา</w:t>
      </w:r>
    </w:p>
    <w:p w:rsidR="00A3120A" w:rsidRPr="006B49C3" w:rsidRDefault="00A3120A" w:rsidP="00A3120A">
      <w:pPr>
        <w:spacing w:line="256" w:lineRule="auto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351472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omepageLogin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0A" w:rsidRPr="006B49C3" w:rsidRDefault="00A3120A" w:rsidP="00A3120A">
      <w:pPr>
        <w:spacing w:line="256" w:lineRule="auto"/>
        <w:rPr>
          <w:rFonts w:ascii="TH SarabunPSK" w:hAnsi="TH SarabunPSK" w:cs="TH SarabunPSK"/>
          <w:sz w:val="32"/>
          <w:szCs w:val="32"/>
          <w:cs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ins w:id="278" w:author="Intouch Sangkrajang" w:date="2016-11-14T18:15:00Z">
        <w:r w:rsidR="00546DA5">
          <w:rPr>
            <w:rFonts w:ascii="TH SarabunPSK" w:hAnsi="TH SarabunPSK" w:cs="TH SarabunPSK"/>
            <w:sz w:val="32"/>
            <w:szCs w:val="32"/>
          </w:rPr>
          <w:t>3.7</w:t>
        </w:r>
      </w:ins>
      <w:del w:id="279" w:author="Intouch Sangkrajang" w:date="2016-11-14T18:15:00Z">
        <w:r w:rsidRPr="006B49C3" w:rsidDel="00546DA5">
          <w:rPr>
            <w:rFonts w:ascii="TH SarabunPSK" w:hAnsi="TH SarabunPSK" w:cs="TH SarabunPSK"/>
            <w:sz w:val="32"/>
            <w:szCs w:val="32"/>
          </w:rPr>
          <w:delText>4</w:delText>
        </w:r>
      </w:del>
      <w:r w:rsidRPr="006B49C3">
        <w:rPr>
          <w:rFonts w:ascii="TH SarabunPSK" w:hAnsi="TH SarabunPSK" w:cs="TH SarabunPSK"/>
          <w:sz w:val="32"/>
          <w:szCs w:val="32"/>
        </w:rPr>
        <w:t xml:space="preserve">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– เมื่อผู้ใช้งานทำการพิมพ์สิ่งที่ต้องการค้นหามาบางส่วน จะมีขึ้น </w:t>
      </w:r>
      <w:r w:rsidRPr="006B49C3">
        <w:rPr>
          <w:rFonts w:ascii="TH SarabunPSK" w:hAnsi="TH SarabunPSK" w:cs="TH SarabunPSK"/>
          <w:sz w:val="32"/>
          <w:szCs w:val="32"/>
        </w:rPr>
        <w:t xml:space="preserve">Suggestion </w:t>
      </w:r>
      <w:r w:rsidRPr="006B49C3">
        <w:rPr>
          <w:rFonts w:ascii="TH SarabunPSK" w:hAnsi="TH SarabunPSK" w:cs="TH SarabunPSK"/>
          <w:sz w:val="32"/>
          <w:szCs w:val="32"/>
          <w:cs/>
        </w:rPr>
        <w:t>ให้ผู้ใช้งานเลือกค้นหา</w:t>
      </w:r>
    </w:p>
    <w:p w:rsidR="00A3120A" w:rsidRPr="006B49C3" w:rsidRDefault="00A3120A" w:rsidP="00A3120A">
      <w:pPr>
        <w:spacing w:line="256" w:lineRule="auto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731510" cy="351853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archP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0A" w:rsidRPr="006B49C3" w:rsidRDefault="00A3120A" w:rsidP="00A3120A">
      <w:pPr>
        <w:spacing w:line="256" w:lineRule="auto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ins w:id="280" w:author="Intouch Sangkrajang" w:date="2016-11-14T18:15:00Z">
        <w:r w:rsidR="00546DA5">
          <w:rPr>
            <w:rFonts w:ascii="TH SarabunPSK" w:hAnsi="TH SarabunPSK" w:cs="TH SarabunPSK"/>
            <w:sz w:val="32"/>
            <w:szCs w:val="32"/>
          </w:rPr>
          <w:t>3.8</w:t>
        </w:r>
      </w:ins>
      <w:del w:id="281" w:author="Intouch Sangkrajang" w:date="2016-11-14T18:15:00Z">
        <w:r w:rsidRPr="006B49C3" w:rsidDel="00546DA5">
          <w:rPr>
            <w:rFonts w:ascii="TH SarabunPSK" w:hAnsi="TH SarabunPSK" w:cs="TH SarabunPSK"/>
            <w:sz w:val="32"/>
            <w:szCs w:val="32"/>
          </w:rPr>
          <w:delText>5</w:delText>
        </w:r>
      </w:del>
      <w:r w:rsidRPr="006B49C3">
        <w:rPr>
          <w:rFonts w:ascii="TH SarabunPSK" w:hAnsi="TH SarabunPSK" w:cs="TH SarabunPSK"/>
          <w:sz w:val="32"/>
          <w:szCs w:val="32"/>
        </w:rPr>
        <w:t xml:space="preserve">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– หน้าผลการค้นหา จะแสดงผลเนื้อหาบางส่วนที่เกี่ยวข้องกับหัวข้อที่ค้นหา ชื่อไฟล์เอกสารที่มีข้อความนั้น </w:t>
      </w:r>
      <w:r w:rsidRPr="006B49C3">
        <w:rPr>
          <w:rFonts w:ascii="TH SarabunPSK" w:hAnsi="TH SarabunPSK" w:cs="TH SarabunPSK"/>
          <w:sz w:val="32"/>
          <w:szCs w:val="32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</w:rPr>
        <w:t>ทั้งหมดของเนื้อหาส่วนนั้น ผู้เข้าชมเนื้อหานั้น และคะแนนที่ผู้ใช้แต่ละคนมอบให้เอกสารนั้นๆ</w:t>
      </w:r>
    </w:p>
    <w:p w:rsidR="00A3120A" w:rsidRPr="006B49C3" w:rsidRDefault="00A3120A" w:rsidP="00A3120A">
      <w:pPr>
        <w:spacing w:line="256" w:lineRule="auto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3502660"/>
            <wp:effectExtent l="0" t="0" r="254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ntentPage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0A" w:rsidRPr="006B49C3" w:rsidRDefault="00A3120A" w:rsidP="00A3120A">
      <w:pPr>
        <w:spacing w:line="256" w:lineRule="auto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ins w:id="282" w:author="Intouch Sangkrajang" w:date="2016-11-14T18:15:00Z">
        <w:r w:rsidR="00546DA5">
          <w:rPr>
            <w:rFonts w:ascii="TH SarabunPSK" w:hAnsi="TH SarabunPSK" w:cs="TH SarabunPSK"/>
            <w:sz w:val="32"/>
            <w:szCs w:val="32"/>
          </w:rPr>
          <w:t>3.9</w:t>
        </w:r>
      </w:ins>
      <w:del w:id="283" w:author="Intouch Sangkrajang" w:date="2016-11-14T18:15:00Z">
        <w:r w:rsidRPr="006B49C3" w:rsidDel="00546DA5">
          <w:rPr>
            <w:rFonts w:ascii="TH SarabunPSK" w:hAnsi="TH SarabunPSK" w:cs="TH SarabunPSK"/>
            <w:sz w:val="32"/>
            <w:szCs w:val="32"/>
          </w:rPr>
          <w:delText>6</w:delText>
        </w:r>
      </w:del>
      <w:r w:rsidRPr="006B49C3">
        <w:rPr>
          <w:rFonts w:ascii="TH SarabunPSK" w:hAnsi="TH SarabunPSK" w:cs="TH SarabunPSK"/>
          <w:sz w:val="32"/>
          <w:szCs w:val="32"/>
        </w:rPr>
        <w:t xml:space="preserve"> </w:t>
      </w:r>
      <w:r w:rsidRPr="006B49C3">
        <w:rPr>
          <w:rFonts w:ascii="TH SarabunPSK" w:hAnsi="TH SarabunPSK" w:cs="TH SarabunPSK"/>
          <w:sz w:val="32"/>
          <w:szCs w:val="32"/>
          <w:cs/>
        </w:rPr>
        <w:t>– เมื่อคลิกเข้าไปดูรายละเอียดเพิ่มเติมของเนื้อหา จะแสดงผลเนื้อหาส่วนนั้นๆ แบบเต็ม ความคิดเห็นของผู้ใช้ต่อบทความนั้น และมีลิงค์ให้ดาวน์โหลดเอกสารนั้นๆ</w:t>
      </w:r>
    </w:p>
    <w:p w:rsidR="00A3120A" w:rsidRPr="006B49C3" w:rsidRDefault="00A3120A" w:rsidP="00A3120A">
      <w:pPr>
        <w:spacing w:line="256" w:lineRule="auto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731510" cy="351218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ploadPage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0A" w:rsidRPr="006B49C3" w:rsidRDefault="00A3120A" w:rsidP="00A3120A">
      <w:pPr>
        <w:spacing w:line="256" w:lineRule="auto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ins w:id="284" w:author="Intouch Sangkrajang" w:date="2016-11-14T18:15:00Z">
        <w:r w:rsidR="00546DA5">
          <w:rPr>
            <w:rFonts w:ascii="TH SarabunPSK" w:hAnsi="TH SarabunPSK" w:cs="TH SarabunPSK"/>
            <w:sz w:val="32"/>
            <w:szCs w:val="32"/>
          </w:rPr>
          <w:t>3.10</w:t>
        </w:r>
      </w:ins>
      <w:del w:id="285" w:author="Intouch Sangkrajang" w:date="2016-11-14T18:15:00Z">
        <w:r w:rsidRPr="006B49C3" w:rsidDel="00546DA5">
          <w:rPr>
            <w:rFonts w:ascii="TH SarabunPSK" w:hAnsi="TH SarabunPSK" w:cs="TH SarabunPSK"/>
            <w:sz w:val="32"/>
            <w:szCs w:val="32"/>
          </w:rPr>
          <w:delText>7</w:delText>
        </w:r>
      </w:del>
      <w:r w:rsidRPr="006B49C3">
        <w:rPr>
          <w:rFonts w:ascii="TH SarabunPSK" w:hAnsi="TH SarabunPSK" w:cs="TH SarabunPSK"/>
          <w:sz w:val="32"/>
          <w:szCs w:val="32"/>
        </w:rPr>
        <w:t xml:space="preserve"> </w:t>
      </w:r>
      <w:r w:rsidRPr="006B49C3">
        <w:rPr>
          <w:rFonts w:ascii="TH SarabunPSK" w:hAnsi="TH SarabunPSK" w:cs="TH SarabunPSK"/>
          <w:sz w:val="32"/>
          <w:szCs w:val="32"/>
          <w:cs/>
        </w:rPr>
        <w:t>– หน้าจอส่วนของการอัพโหลดเอกสารขึ้นระบบ</w:t>
      </w:r>
    </w:p>
    <w:p w:rsidR="00A3120A" w:rsidRPr="006B49C3" w:rsidRDefault="00A3120A" w:rsidP="00A3120A">
      <w:pPr>
        <w:spacing w:line="256" w:lineRule="auto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35052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ploadPage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0A" w:rsidRPr="006B49C3" w:rsidRDefault="00A3120A" w:rsidP="00A3120A">
      <w:pPr>
        <w:spacing w:line="256" w:lineRule="auto"/>
        <w:rPr>
          <w:rFonts w:ascii="TH SarabunPSK" w:hAnsi="TH SarabunPSK" w:cs="TH SarabunPSK"/>
          <w:sz w:val="32"/>
          <w:szCs w:val="32"/>
          <w:cs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ins w:id="286" w:author="Intouch Sangkrajang" w:date="2016-11-14T18:15:00Z">
        <w:r w:rsidR="00546DA5">
          <w:rPr>
            <w:rFonts w:ascii="TH SarabunPSK" w:hAnsi="TH SarabunPSK" w:cs="TH SarabunPSK"/>
            <w:sz w:val="32"/>
            <w:szCs w:val="32"/>
          </w:rPr>
          <w:t>3.11</w:t>
        </w:r>
      </w:ins>
      <w:del w:id="287" w:author="Intouch Sangkrajang" w:date="2016-11-14T18:15:00Z">
        <w:r w:rsidRPr="006B49C3" w:rsidDel="00546DA5">
          <w:rPr>
            <w:rFonts w:ascii="TH SarabunPSK" w:hAnsi="TH SarabunPSK" w:cs="TH SarabunPSK"/>
            <w:sz w:val="32"/>
            <w:szCs w:val="32"/>
          </w:rPr>
          <w:delText>8</w:delText>
        </w:r>
      </w:del>
      <w:r w:rsidRPr="006B49C3">
        <w:rPr>
          <w:rFonts w:ascii="TH SarabunPSK" w:hAnsi="TH SarabunPSK" w:cs="TH SarabunPSK"/>
          <w:sz w:val="32"/>
          <w:szCs w:val="32"/>
        </w:rPr>
        <w:t xml:space="preserve">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– ถ้าเป็นส่วนของเอกสารที่อัพโหลดเพื่อให้ </w:t>
      </w:r>
      <w:r w:rsidRPr="006B49C3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นำไปเรียนรู้ จะมีส่วนของหน้าจอที่ให้ผู้ใช้ระบุว่า ข้อความแต่ละส่วนที่ตัดมานั้น มีเนื้อหาเกี่ยวข้องกับเรื่องอะไรบ้าง โดยผู้ใช้จะคลิกเลือกข้อความแต่ละชุด และใส่ </w:t>
      </w:r>
      <w:r w:rsidRPr="006B49C3">
        <w:rPr>
          <w:rFonts w:ascii="TH SarabunPSK" w:hAnsi="TH SarabunPSK" w:cs="TH SarabunPSK"/>
          <w:sz w:val="32"/>
          <w:szCs w:val="32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</w:rPr>
        <w:t>ที่คิดว่าเกี่ยวข้องทั้งหมดลงไป</w:t>
      </w:r>
    </w:p>
    <w:p w:rsidR="00FA6CA2" w:rsidRPr="006B49C3" w:rsidRDefault="00FA6CA2" w:rsidP="00FA6CA2">
      <w:pPr>
        <w:spacing w:line="25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บทที่ 4 ผลการวิจัยและอภิปรายผล</w:t>
      </w:r>
    </w:p>
    <w:p w:rsidR="00FA6CA2" w:rsidRPr="006B49C3" w:rsidRDefault="00FA6CA2" w:rsidP="00A3120A">
      <w:pPr>
        <w:spacing w:line="25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>4.1.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ab/>
        <w:t>ตัวอย่างภาพหน้าจอของโปรแกรม</w:t>
      </w:r>
    </w:p>
    <w:p w:rsidR="007802AB" w:rsidRPr="006B49C3" w:rsidRDefault="00E564DF" w:rsidP="0003160B">
      <w:pPr>
        <w:spacing w:line="25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noProof/>
        </w:rPr>
        <w:drawing>
          <wp:inline distT="0" distB="0" distL="0" distR="0" wp14:anchorId="7D62A97F" wp14:editId="511FB96F">
            <wp:extent cx="5731510" cy="29286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1B" w:rsidRPr="006B49C3" w:rsidRDefault="00546DA5" w:rsidP="00A3120A">
      <w:pPr>
        <w:spacing w:line="256" w:lineRule="auto"/>
        <w:rPr>
          <w:rFonts w:ascii="TH SarabunPSK" w:hAnsi="TH SarabunPSK" w:cs="TH SarabunPSK"/>
          <w:sz w:val="32"/>
          <w:szCs w:val="32"/>
          <w:lang w:eastAsia="ja-JP"/>
        </w:rPr>
      </w:pPr>
      <w:ins w:id="288" w:author="Intouch Sangkrajang" w:date="2016-11-14T18:15:00Z">
        <w:r>
          <w:rPr>
            <w:rFonts w:ascii="TH SarabunPSK" w:hAnsi="TH SarabunPSK" w:cs="TH SarabunPSK" w:hint="cs"/>
            <w:sz w:val="32"/>
            <w:szCs w:val="32"/>
            <w:cs/>
          </w:rPr>
          <w:t xml:space="preserve">ภาพที่ 4.1 - </w:t>
        </w:r>
      </w:ins>
      <w:r w:rsidR="0061791B" w:rsidRPr="006B49C3">
        <w:rPr>
          <w:rFonts w:ascii="TH SarabunPSK" w:hAnsi="TH SarabunPSK" w:cs="TH SarabunPSK"/>
          <w:sz w:val="32"/>
          <w:szCs w:val="32"/>
          <w:cs/>
        </w:rPr>
        <w:t xml:space="preserve">ภาพตัวอย่างของหน้าเว็บสำหรับการ </w:t>
      </w:r>
      <w:r w:rsidR="0061791B" w:rsidRPr="006B49C3">
        <w:rPr>
          <w:rFonts w:ascii="TH SarabunPSK" w:hAnsi="TH SarabunPSK" w:cs="TH SarabunPSK"/>
          <w:sz w:val="32"/>
          <w:szCs w:val="32"/>
          <w:lang w:eastAsia="ja-JP"/>
        </w:rPr>
        <w:t>Search</w:t>
      </w:r>
      <w:r w:rsidR="0061791B"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</w:p>
    <w:p w:rsidR="001664C2" w:rsidRPr="006B49C3" w:rsidRDefault="00E564DF" w:rsidP="0003160B">
      <w:pPr>
        <w:spacing w:line="25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noProof/>
        </w:rPr>
        <w:drawing>
          <wp:inline distT="0" distB="0" distL="0" distR="0" wp14:anchorId="2C95BE62" wp14:editId="6F81A298">
            <wp:extent cx="5731510" cy="29286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1B" w:rsidRPr="006B49C3" w:rsidRDefault="00546DA5" w:rsidP="00A3120A">
      <w:pPr>
        <w:spacing w:line="256" w:lineRule="auto"/>
        <w:rPr>
          <w:rFonts w:ascii="TH SarabunPSK" w:hAnsi="TH SarabunPSK" w:cs="TH SarabunPSK"/>
          <w:sz w:val="32"/>
          <w:szCs w:val="32"/>
          <w:lang w:eastAsia="ja-JP"/>
        </w:rPr>
      </w:pPr>
      <w:ins w:id="289" w:author="Intouch Sangkrajang" w:date="2016-11-14T18:15:00Z">
        <w:r>
          <w:rPr>
            <w:rFonts w:ascii="TH SarabunPSK" w:hAnsi="TH SarabunPSK" w:cs="TH SarabunPSK" w:hint="cs"/>
            <w:sz w:val="32"/>
            <w:szCs w:val="32"/>
            <w:cs/>
          </w:rPr>
          <w:t xml:space="preserve">ภาพที่ 4.2 - </w:t>
        </w:r>
      </w:ins>
      <w:r w:rsidR="0061791B" w:rsidRPr="006B49C3">
        <w:rPr>
          <w:rFonts w:ascii="TH SarabunPSK" w:hAnsi="TH SarabunPSK" w:cs="TH SarabunPSK"/>
          <w:sz w:val="32"/>
          <w:szCs w:val="32"/>
          <w:cs/>
        </w:rPr>
        <w:t xml:space="preserve">ภาพตัวอย่างของหน้าเว็บสำหรับการ </w:t>
      </w:r>
      <w:r w:rsidR="0061791B"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Upload </w:t>
      </w:r>
      <w:r w:rsidR="0061791B"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เอกสารเข้าไปในระบบ เพื่อทำการแบ่ง </w:t>
      </w:r>
      <w:r w:rsidR="0061791B"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="0061791B"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และใส่ </w:t>
      </w:r>
      <w:r w:rsidR="0061791B" w:rsidRPr="006B49C3">
        <w:rPr>
          <w:rFonts w:ascii="TH SarabunPSK" w:hAnsi="TH SarabunPSK" w:cs="TH SarabunPSK"/>
          <w:sz w:val="32"/>
          <w:szCs w:val="32"/>
          <w:lang w:eastAsia="ja-JP"/>
        </w:rPr>
        <w:t>tag</w:t>
      </w:r>
    </w:p>
    <w:p w:rsidR="0061791B" w:rsidRPr="006B49C3" w:rsidRDefault="0061791B" w:rsidP="0061791B">
      <w:pPr>
        <w:spacing w:line="25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38E1D240" wp14:editId="4A4BAC8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1B" w:rsidRPr="006B49C3" w:rsidRDefault="00546DA5" w:rsidP="0061791B">
      <w:pPr>
        <w:spacing w:line="256" w:lineRule="auto"/>
        <w:rPr>
          <w:rFonts w:ascii="TH SarabunPSK" w:hAnsi="TH SarabunPSK" w:cs="TH SarabunPSK"/>
          <w:sz w:val="32"/>
          <w:szCs w:val="32"/>
        </w:rPr>
      </w:pPr>
      <w:ins w:id="290" w:author="Intouch Sangkrajang" w:date="2016-11-14T18:15:00Z">
        <w:r>
          <w:rPr>
            <w:rFonts w:ascii="TH SarabunPSK" w:hAnsi="TH SarabunPSK" w:cs="TH SarabunPSK" w:hint="cs"/>
            <w:sz w:val="32"/>
            <w:szCs w:val="32"/>
            <w:cs/>
          </w:rPr>
          <w:t xml:space="preserve">ภาพที่ 4.3 - </w:t>
        </w:r>
      </w:ins>
      <w:r w:rsidR="0061791B" w:rsidRPr="006B49C3">
        <w:rPr>
          <w:rFonts w:ascii="TH SarabunPSK" w:hAnsi="TH SarabunPSK" w:cs="TH SarabunPSK"/>
          <w:sz w:val="32"/>
          <w:szCs w:val="32"/>
          <w:cs/>
        </w:rPr>
        <w:t xml:space="preserve">ภาพตัวอย่างของไฟล์ </w:t>
      </w:r>
      <w:r w:rsidR="0061791B" w:rsidRPr="006B49C3">
        <w:rPr>
          <w:rFonts w:ascii="TH SarabunPSK" w:hAnsi="TH SarabunPSK" w:cs="TH SarabunPSK"/>
          <w:sz w:val="32"/>
          <w:szCs w:val="32"/>
        </w:rPr>
        <w:t xml:space="preserve">PDF </w:t>
      </w:r>
      <w:r w:rsidR="0061791B" w:rsidRPr="006B49C3">
        <w:rPr>
          <w:rFonts w:ascii="TH SarabunPSK" w:hAnsi="TH SarabunPSK" w:cs="TH SarabunPSK"/>
          <w:sz w:val="32"/>
          <w:szCs w:val="32"/>
          <w:cs/>
        </w:rPr>
        <w:t xml:space="preserve">ที่จะทำการแบ่ง </w:t>
      </w:r>
      <w:r w:rsidR="0061791B" w:rsidRPr="006B49C3">
        <w:rPr>
          <w:rFonts w:ascii="TH SarabunPSK" w:hAnsi="TH SarabunPSK" w:cs="TH SarabunPSK"/>
          <w:sz w:val="32"/>
          <w:szCs w:val="32"/>
        </w:rPr>
        <w:t>Paragraph</w:t>
      </w:r>
    </w:p>
    <w:p w:rsidR="0061791B" w:rsidRPr="006B49C3" w:rsidRDefault="0061791B" w:rsidP="0061791B">
      <w:pPr>
        <w:spacing w:line="256" w:lineRule="auto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noProof/>
        </w:rPr>
        <w:drawing>
          <wp:inline distT="0" distB="0" distL="0" distR="0" wp14:anchorId="54278C1E" wp14:editId="0C372E2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1B" w:rsidRPr="006B49C3" w:rsidRDefault="00546DA5" w:rsidP="00A3120A">
      <w:pPr>
        <w:spacing w:line="256" w:lineRule="auto"/>
        <w:rPr>
          <w:rFonts w:ascii="TH SarabunPSK" w:hAnsi="TH SarabunPSK" w:cs="TH SarabunPSK"/>
          <w:sz w:val="32"/>
          <w:szCs w:val="32"/>
        </w:rPr>
      </w:pPr>
      <w:ins w:id="291" w:author="Intouch Sangkrajang" w:date="2016-11-14T18:15:00Z">
        <w:r>
          <w:rPr>
            <w:rFonts w:ascii="TH SarabunPSK" w:hAnsi="TH SarabunPSK" w:cs="TH SarabunPSK" w:hint="cs"/>
            <w:sz w:val="32"/>
            <w:szCs w:val="32"/>
            <w:cs/>
          </w:rPr>
          <w:t xml:space="preserve">ภาพที่ 4.4 - </w:t>
        </w:r>
      </w:ins>
      <w:r w:rsidR="0061791B" w:rsidRPr="006B49C3">
        <w:rPr>
          <w:rFonts w:ascii="TH SarabunPSK" w:hAnsi="TH SarabunPSK" w:cs="TH SarabunPSK"/>
          <w:sz w:val="32"/>
          <w:szCs w:val="32"/>
          <w:cs/>
        </w:rPr>
        <w:t xml:space="preserve">ภาพตัวอย่างของการแบ่ง </w:t>
      </w:r>
      <w:r w:rsidR="0061791B" w:rsidRPr="006B49C3">
        <w:rPr>
          <w:rFonts w:ascii="TH SarabunPSK" w:hAnsi="TH SarabunPSK" w:cs="TH SarabunPSK"/>
          <w:sz w:val="32"/>
          <w:szCs w:val="32"/>
        </w:rPr>
        <w:t xml:space="preserve">paragraph </w:t>
      </w:r>
      <w:r w:rsidR="0061791B" w:rsidRPr="006B49C3">
        <w:rPr>
          <w:rFonts w:ascii="TH SarabunPSK" w:hAnsi="TH SarabunPSK" w:cs="TH SarabunPSK"/>
          <w:sz w:val="32"/>
          <w:szCs w:val="32"/>
          <w:cs/>
        </w:rPr>
        <w:t xml:space="preserve">จากเนื้อหาในไฟล์ </w:t>
      </w:r>
      <w:r w:rsidR="0061791B" w:rsidRPr="006B49C3">
        <w:rPr>
          <w:rFonts w:ascii="TH SarabunPSK" w:hAnsi="TH SarabunPSK" w:cs="TH SarabunPSK"/>
          <w:sz w:val="32"/>
          <w:szCs w:val="32"/>
        </w:rPr>
        <w:t>PDF</w:t>
      </w:r>
    </w:p>
    <w:p w:rsidR="00E564DF" w:rsidRPr="006B49C3" w:rsidRDefault="00E564DF" w:rsidP="00A3120A">
      <w:pPr>
        <w:spacing w:line="256" w:lineRule="auto"/>
        <w:rPr>
          <w:rFonts w:ascii="TH SarabunPSK" w:hAnsi="TH SarabunPSK" w:cs="TH SarabunPSK"/>
          <w:sz w:val="32"/>
          <w:szCs w:val="32"/>
        </w:rPr>
      </w:pPr>
    </w:p>
    <w:p w:rsidR="00E564DF" w:rsidRPr="006B49C3" w:rsidRDefault="00E564DF" w:rsidP="00A3120A">
      <w:pPr>
        <w:spacing w:line="256" w:lineRule="auto"/>
        <w:rPr>
          <w:rFonts w:ascii="TH SarabunPSK" w:hAnsi="TH SarabunPSK" w:cs="TH SarabunPSK"/>
          <w:sz w:val="32"/>
          <w:szCs w:val="32"/>
        </w:rPr>
      </w:pPr>
    </w:p>
    <w:p w:rsidR="00E564DF" w:rsidRPr="006B49C3" w:rsidRDefault="00E564DF" w:rsidP="00A3120A">
      <w:pPr>
        <w:spacing w:line="256" w:lineRule="auto"/>
        <w:rPr>
          <w:rFonts w:ascii="TH SarabunPSK" w:hAnsi="TH SarabunPSK" w:cs="TH SarabunPSK"/>
          <w:sz w:val="32"/>
          <w:szCs w:val="32"/>
        </w:rPr>
      </w:pPr>
    </w:p>
    <w:p w:rsidR="00A3120A" w:rsidRPr="006B49C3" w:rsidRDefault="00D90A08" w:rsidP="00A3120A">
      <w:pPr>
        <w:spacing w:line="25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4.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>2</w:t>
      </w:r>
      <w:r w:rsidR="00A3120A" w:rsidRPr="006B49C3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3120A" w:rsidRPr="006B49C3">
        <w:rPr>
          <w:rFonts w:ascii="TH SarabunPSK" w:hAnsi="TH SarabunPSK" w:cs="TH SarabunPSK"/>
          <w:b/>
          <w:bCs/>
          <w:sz w:val="32"/>
          <w:szCs w:val="32"/>
          <w:cs/>
        </w:rPr>
        <w:tab/>
        <w:t>อภิปรายผล</w:t>
      </w:r>
    </w:p>
    <w:p w:rsidR="00D90A08" w:rsidRPr="006B49C3" w:rsidRDefault="00D90A08" w:rsidP="00A3120A">
      <w:pPr>
        <w:spacing w:line="256" w:lineRule="auto"/>
        <w:rPr>
          <w:rFonts w:ascii="TH SarabunPSK" w:hAnsi="TH SarabunPSK" w:cs="TH SarabunPSK"/>
          <w:sz w:val="32"/>
          <w:szCs w:val="32"/>
          <w:cs/>
          <w:lang w:eastAsia="ja-JP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จากการที่เราได้ศึกษาการติดตั้งระบบ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Hadoop Ecosystem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ได้แก้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Spark ML, Impala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Hbase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สามารถติดตั้งได้อย่างไม่มีปัญหา และได้ทำการติดตั้ง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Web Application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เป็น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Apache Server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ซึ่งทำการ</w:t>
      </w:r>
      <w:r w:rsidR="00343A9B" w:rsidRPr="006B49C3">
        <w:rPr>
          <w:rFonts w:ascii="TH SarabunPSK" w:hAnsi="TH SarabunPSK" w:cs="TH SarabunPSK"/>
          <w:sz w:val="32"/>
          <w:szCs w:val="32"/>
          <w:cs/>
          <w:lang w:eastAsia="ja-JP"/>
        </w:rPr>
        <w:t>เชื่อม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ต่อ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VPN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เข้ากับ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Cluster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ภายในมหา</w:t>
      </w:r>
      <w:r w:rsidR="00343A9B" w:rsidRPr="006B49C3">
        <w:rPr>
          <w:rFonts w:ascii="TH SarabunPSK" w:hAnsi="TH SarabunPSK" w:cs="TH SarabunPSK"/>
          <w:sz w:val="32"/>
          <w:szCs w:val="32"/>
          <w:cs/>
          <w:lang w:eastAsia="ja-JP"/>
        </w:rPr>
        <w:t>วิทยา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ลัย โดยตัว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Web Application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จะเขียนด้วยภาษา</w:t>
      </w:r>
      <w:r w:rsidR="00343A9B"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 HTML, PHP </w:t>
      </w:r>
      <w:r w:rsidR="00343A9B"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="00343A9B" w:rsidRPr="006B49C3">
        <w:rPr>
          <w:rFonts w:ascii="TH SarabunPSK" w:hAnsi="TH SarabunPSK" w:cs="TH SarabunPSK"/>
          <w:sz w:val="32"/>
          <w:szCs w:val="32"/>
          <w:lang w:eastAsia="ja-JP"/>
        </w:rPr>
        <w:t>Javascript</w:t>
      </w:r>
    </w:p>
    <w:p w:rsidR="00D90A08" w:rsidRPr="006B49C3" w:rsidRDefault="00D90A08" w:rsidP="00A3120A">
      <w:pPr>
        <w:spacing w:line="256" w:lineRule="auto"/>
        <w:rPr>
          <w:rFonts w:ascii="TH SarabunPSK" w:hAnsi="TH SarabunPSK" w:cs="TH SarabunPSK"/>
          <w:sz w:val="32"/>
          <w:szCs w:val="32"/>
          <w:lang w:eastAsia="ja-JP"/>
        </w:rPr>
      </w:pPr>
      <w:r w:rsidRPr="006B49C3">
        <w:rPr>
          <w:rFonts w:ascii="TH SarabunPSK" w:hAnsi="TH SarabunPSK" w:cs="TH SarabunPSK"/>
          <w:sz w:val="32"/>
          <w:szCs w:val="32"/>
          <w:lang w:eastAsia="ja-JP"/>
        </w:rPr>
        <w:tab/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ในส่วนของ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Web Application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 ได้มีการสร้างหน้าหลักสำหรับการให้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Expert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สามารถ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Upload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เอกสารที่เป็น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และใส่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โดยในขณะนี้ ได้อย</w:t>
      </w:r>
      <w:r w:rsidR="00343A9B"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ู่ระหว่างขั้นตอนการเชื่อมต่อระหว่าง </w:t>
      </w:r>
      <w:r w:rsidR="00343A9B"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Web Application </w:t>
      </w:r>
      <w:r w:rsidR="00343A9B"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กับ </w:t>
      </w:r>
      <w:r w:rsidR="00343A9B" w:rsidRPr="006B49C3">
        <w:rPr>
          <w:rFonts w:ascii="TH SarabunPSK" w:hAnsi="TH SarabunPSK" w:cs="TH SarabunPSK"/>
          <w:sz w:val="32"/>
          <w:szCs w:val="32"/>
          <w:lang w:eastAsia="ja-JP"/>
        </w:rPr>
        <w:t>Ubuntu</w:t>
      </w:r>
      <w:r w:rsidR="00343A9B"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="00343A9B"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Server </w:t>
      </w:r>
      <w:r w:rsidR="00343A9B"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เพื่อให้สามารถ </w:t>
      </w:r>
      <w:r w:rsidR="00343A9B"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execute java command </w:t>
      </w:r>
      <w:r w:rsidR="00343A9B"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สำหรับแยก </w:t>
      </w:r>
      <w:r w:rsidR="00343A9B"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text </w:t>
      </w:r>
      <w:r w:rsidR="00343A9B"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และนำไปแสดงผลที่ </w:t>
      </w:r>
      <w:r w:rsidR="00343A9B" w:rsidRPr="006B49C3">
        <w:rPr>
          <w:rFonts w:ascii="TH SarabunPSK" w:hAnsi="TH SarabunPSK" w:cs="TH SarabunPSK"/>
          <w:sz w:val="32"/>
          <w:szCs w:val="32"/>
          <w:lang w:eastAsia="ja-JP"/>
        </w:rPr>
        <w:t>Web Application</w:t>
      </w:r>
      <w:r w:rsidR="00343A9B"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และจะมีการทำการเก็บข้อมูลลงไปใน </w:t>
      </w:r>
      <w:r w:rsidR="00343A9B"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Impala </w:t>
      </w:r>
      <w:r w:rsidR="00343A9B"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="00343A9B"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Hbase </w:t>
      </w:r>
    </w:p>
    <w:p w:rsidR="00343A9B" w:rsidRPr="006B49C3" w:rsidRDefault="00343A9B" w:rsidP="00A3120A">
      <w:pPr>
        <w:spacing w:line="256" w:lineRule="auto"/>
        <w:rPr>
          <w:rFonts w:ascii="TH SarabunPSK" w:hAnsi="TH SarabunPSK" w:cs="TH SarabunPSK"/>
          <w:sz w:val="32"/>
          <w:szCs w:val="32"/>
          <w:cs/>
          <w:lang w:eastAsia="ja-JP"/>
        </w:rPr>
      </w:pP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ab/>
        <w:t xml:space="preserve">ในส่วนของการแปลง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PDF to Text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 ทางกลุ่มได้ทดสอบการใช้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PDFMiner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PDFBox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PDFBox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สามารถจำแนกบรรทัดและแบ่ง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Line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ได้ถูกต้องมากกว่า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PDFMiner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PDFMiner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 สำหรับภาษาไทย จำเป็นต้องมีการแยก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TTag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เพื่อระบุลำดับตัวอักษรแล้วจึงนำมาแปลงทีหลัง จึงจะได้ความถูกต้องที่ดียิ่งขึ้น แต่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PDFBox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นั้นสามารถดึง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Text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ธรรมดาออกมาได้มีความถูกต้องใกล้เคียงกว่า</w:t>
      </w:r>
    </w:p>
    <w:p w:rsidR="00343A9B" w:rsidRPr="006B49C3" w:rsidRDefault="00343A9B" w:rsidP="00343A9B">
      <w:pPr>
        <w:spacing w:line="256" w:lineRule="auto"/>
        <w:rPr>
          <w:rFonts w:ascii="TH SarabunPSK" w:hAnsi="TH SarabunPSK" w:cs="TH SarabunPSK"/>
          <w:sz w:val="32"/>
          <w:szCs w:val="32"/>
          <w:lang w:eastAsia="ja-JP"/>
        </w:rPr>
      </w:pPr>
      <w:r w:rsidRPr="006B49C3">
        <w:rPr>
          <w:rFonts w:ascii="TH SarabunPSK" w:hAnsi="TH SarabunPSK" w:cs="TH SarabunPSK"/>
          <w:sz w:val="32"/>
          <w:szCs w:val="32"/>
          <w:lang w:eastAsia="ja-JP"/>
        </w:rPr>
        <w:tab/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ในส่วนของการทำ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Paragraph Splitter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นั้นจะมีปัญหาที่พบระหว่างการดำเนินงานของโครงการนี้ มีหลากหลายประการ เช่น การที่โครงสร้างของไฟล์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ไม่มีการเก็บข้อมูลของการกด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enter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เพื่อเว้นบรรทัดแยกเอาไว้ ทำให้เวลาที่แปลงไฟล์เอกสารที่เป็น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มาเป็นไฟล์ข้อความนั้น จะพบปัญหาว่า ไฟล์ข้อความที่ได้มานั้น จะมองการกด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enter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เพื้อขึ้นย่อหน้าใหม่เป็นเพียงแค่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spacebar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อันหนึ่งเท่านั้น ไม่ใช่อักขระพิเศษที่เป็นตัว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enter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new line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ทำให้เวลาที่ต้องการจะแบ่ง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จะต้องใช้วิธีการตรวจหา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spacebar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ที่ท้ายบรรทัดแทน ซึ่งบางทีจะพบปัญหาว่า ในบรรทัดที่มีการพิมพ์แล้วกด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space bar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แล้วโปรแกรม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word processing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ทำการขึ้นบรรทัดใหม่ให้พอดี ก็จะมี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space bar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เป็นอักขระสุดท้ายของบรรทัดเช่นกัน ดังนั้น การแบ่ง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จังยังมีการแบ่งแบบผิดๆ ถูกๆ อยู่บ้าง และสาเหตุที่ทางกลุ่มไม่สามารถใช้ตัว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tab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ที่ข้างหน้าบรรทัดเพื่อแบ่ง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ได้นั้น เนื่องจากมีเอกสารที่ได้รับมาเป็นตัวอย่างอยู่หลายฉบับที่ไม่มีการ</w:t>
      </w:r>
      <w:r w:rsidR="00E564DF"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กด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tab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เพื่อขึ้นย่อหน้าใหม่</w:t>
      </w:r>
      <w:del w:id="292" w:author="Intouch Sangkrajang" w:date="2016-11-14T14:39:00Z">
        <w:r w:rsidRPr="006B49C3" w:rsidDel="00201404">
          <w:rPr>
            <w:rFonts w:ascii="TH SarabunPSK" w:hAnsi="TH SarabunPSK" w:cs="TH SarabunPSK"/>
            <w:sz w:val="32"/>
            <w:szCs w:val="32"/>
            <w:cs/>
            <w:lang w:eastAsia="ja-JP"/>
          </w:rPr>
          <w:delText>ให้</w:delText>
        </w:r>
      </w:del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มีเพียงแค่การกด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enter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ลงมาเพื่อการขึ้นบรรทัดใหม่เท่านั้น ทำให้ทางกลุ่มตัดสินใจที่จะไม่ใช้วิธีการค้นหาตัว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tab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ที่ตัวอักษรตัวแรกของบรรทัด</w:t>
      </w:r>
    </w:p>
    <w:p w:rsidR="003765A2" w:rsidRPr="006B49C3" w:rsidDel="00546DA5" w:rsidRDefault="00343A9B" w:rsidP="00A3120A">
      <w:pPr>
        <w:spacing w:line="256" w:lineRule="auto"/>
        <w:rPr>
          <w:del w:id="293" w:author="Intouch Sangkrajang" w:date="2016-11-14T18:16:00Z"/>
          <w:rFonts w:ascii="TH SarabunPSK" w:hAnsi="TH SarabunPSK" w:cs="TH SarabunPSK"/>
          <w:sz w:val="32"/>
          <w:szCs w:val="32"/>
          <w:lang w:eastAsia="ja-JP"/>
        </w:rPr>
      </w:pP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ab/>
        <w:t xml:space="preserve">ปัญหาอีกประการที่พบก็คือ ปัญหาเรื่องการวางตำแหน่งอักขระของภาษาไทย ซึ่งจะมีอักขระอยู่ตัวหนึ่งที่มีตัวอักขระเขียนอยู่หลายตำแหน่งในตัวเดียว คือ “สระอำ” ทำให้โปรแกรมแปลงไฟล์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เป็นไฟลฺข้อความนั้นอ่านสระอำออกมาตามปกติไม่ได้ และส่งผลให้สระอำถูกแปลงออกมาในรูปแบบของ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Space bar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ตามด้วยสระอาแทน ดังนั้น ทางกลุ่มจึงเขียนโปรแกรมภาษาจาวาง่ายๆ เพื่อตรวจหารูปแบบตัวอักษรในแบบที่กล่าวไว้ข้างต้น และแปลงเป็นสระอำเสียก่อนที่จะทำการทำกระบวนการอื่นๆ ต่อไป</w:t>
      </w:r>
    </w:p>
    <w:p w:rsidR="006B49C3" w:rsidRDefault="006B49C3" w:rsidP="00546DA5">
      <w:pPr>
        <w:spacing w:line="256" w:lineRule="auto"/>
        <w:rPr>
          <w:rFonts w:ascii="TH SarabunPSK" w:hAnsi="TH SarabunPSK" w:cs="TH SarabunPSK" w:hint="cs"/>
          <w:b/>
          <w:bCs/>
          <w:sz w:val="32"/>
          <w:szCs w:val="32"/>
          <w:cs/>
        </w:rPr>
        <w:pPrChange w:id="294" w:author="Intouch Sangkrajang" w:date="2016-11-14T18:16:00Z">
          <w:pPr/>
        </w:pPrChange>
      </w:pPr>
      <w:del w:id="295" w:author="Intouch Sangkrajang" w:date="2016-11-14T18:16:00Z">
        <w:r w:rsidDel="00546DA5">
          <w:rPr>
            <w:rFonts w:ascii="TH SarabunPSK" w:hAnsi="TH SarabunPSK" w:cs="TH SarabunPSK"/>
            <w:b/>
            <w:bCs/>
            <w:sz w:val="32"/>
            <w:szCs w:val="32"/>
            <w:cs/>
          </w:rPr>
          <w:br w:type="page"/>
        </w:r>
      </w:del>
    </w:p>
    <w:p w:rsidR="00A3120A" w:rsidRPr="006B49C3" w:rsidRDefault="00A3120A" w:rsidP="00A3120A">
      <w:pPr>
        <w:spacing w:line="25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บทที่ 5 บทสรุป</w:t>
      </w:r>
    </w:p>
    <w:p w:rsidR="00343A9B" w:rsidRPr="006B49C3" w:rsidRDefault="00A3120A" w:rsidP="00A3120A">
      <w:pPr>
        <w:spacing w:line="25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>5.1.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ab/>
        <w:t>สถานะการดำเนินงาน</w:t>
      </w:r>
    </w:p>
    <w:tbl>
      <w:tblPr>
        <w:tblStyle w:val="TableGrid"/>
        <w:tblpPr w:leftFromText="180" w:rightFromText="180" w:vertAnchor="text" w:horzAnchor="margin" w:tblpY="-36"/>
        <w:tblW w:w="0" w:type="auto"/>
        <w:tblLook w:val="04A0" w:firstRow="1" w:lastRow="0" w:firstColumn="1" w:lastColumn="0" w:noHBand="0" w:noVBand="1"/>
      </w:tblPr>
      <w:tblGrid>
        <w:gridCol w:w="8365"/>
        <w:gridCol w:w="651"/>
      </w:tblGrid>
      <w:tr w:rsidR="00140918" w:rsidRPr="006B49C3" w:rsidTr="00140918">
        <w:tc>
          <w:tcPr>
            <w:tcW w:w="8365" w:type="dxa"/>
          </w:tcPr>
          <w:p w:rsidR="00140918" w:rsidRPr="006B49C3" w:rsidRDefault="00140918" w:rsidP="00140918">
            <w:pPr>
              <w:spacing w:line="25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การทำ </w:t>
            </w: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PDF to Text</w:t>
            </w:r>
          </w:p>
        </w:tc>
        <w:tc>
          <w:tcPr>
            <w:tcW w:w="651" w:type="dxa"/>
          </w:tcPr>
          <w:p w:rsidR="00140918" w:rsidRPr="006B49C3" w:rsidRDefault="00140918" w:rsidP="00140918">
            <w:pPr>
              <w:spacing w:line="25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√</w:t>
            </w:r>
          </w:p>
        </w:tc>
      </w:tr>
      <w:tr w:rsidR="00140918" w:rsidRPr="006B49C3" w:rsidTr="00140918">
        <w:tc>
          <w:tcPr>
            <w:tcW w:w="8365" w:type="dxa"/>
          </w:tcPr>
          <w:p w:rsidR="00140918" w:rsidRPr="006B49C3" w:rsidRDefault="00140918" w:rsidP="00140918">
            <w:pPr>
              <w:spacing w:line="25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ติดตั้ง </w:t>
            </w: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Impala, Spark, Web Server</w:t>
            </w:r>
          </w:p>
        </w:tc>
        <w:tc>
          <w:tcPr>
            <w:tcW w:w="651" w:type="dxa"/>
          </w:tcPr>
          <w:p w:rsidR="00140918" w:rsidRPr="006B49C3" w:rsidRDefault="00140918" w:rsidP="00140918">
            <w:pPr>
              <w:spacing w:line="25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√</w:t>
            </w:r>
          </w:p>
        </w:tc>
      </w:tr>
      <w:tr w:rsidR="00140918" w:rsidRPr="006B49C3" w:rsidTr="00140918">
        <w:tc>
          <w:tcPr>
            <w:tcW w:w="8365" w:type="dxa"/>
          </w:tcPr>
          <w:p w:rsidR="00140918" w:rsidRPr="006B49C3" w:rsidRDefault="00140918" w:rsidP="00140918">
            <w:pPr>
              <w:spacing w:line="25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สร้าง </w:t>
            </w: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Web Application </w:t>
            </w: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สำหรับ รับ </w:t>
            </w: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document </w:t>
            </w: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และ </w:t>
            </w: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tag</w:t>
            </w:r>
          </w:p>
        </w:tc>
        <w:tc>
          <w:tcPr>
            <w:tcW w:w="651" w:type="dxa"/>
          </w:tcPr>
          <w:p w:rsidR="00140918" w:rsidRPr="006B49C3" w:rsidRDefault="00140918" w:rsidP="00140918">
            <w:pPr>
              <w:spacing w:line="25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√</w:t>
            </w:r>
          </w:p>
        </w:tc>
      </w:tr>
      <w:tr w:rsidR="00140918" w:rsidRPr="006B49C3" w:rsidTr="00140918">
        <w:tc>
          <w:tcPr>
            <w:tcW w:w="8365" w:type="dxa"/>
          </w:tcPr>
          <w:p w:rsidR="00140918" w:rsidRPr="006B49C3" w:rsidRDefault="00140918" w:rsidP="00140918">
            <w:pPr>
              <w:spacing w:line="25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การทำ </w:t>
            </w: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paragraph splitter</w:t>
            </w:r>
          </w:p>
        </w:tc>
        <w:tc>
          <w:tcPr>
            <w:tcW w:w="651" w:type="dxa"/>
          </w:tcPr>
          <w:p w:rsidR="00140918" w:rsidRPr="006B49C3" w:rsidRDefault="00140918" w:rsidP="00140918">
            <w:pPr>
              <w:spacing w:line="25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√</w:t>
            </w:r>
          </w:p>
        </w:tc>
      </w:tr>
      <w:tr w:rsidR="00140918" w:rsidRPr="006B49C3" w:rsidTr="00140918">
        <w:tc>
          <w:tcPr>
            <w:tcW w:w="8365" w:type="dxa"/>
          </w:tcPr>
          <w:p w:rsidR="00140918" w:rsidRPr="006B49C3" w:rsidRDefault="00140918" w:rsidP="00140918">
            <w:pPr>
              <w:spacing w:line="25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การทำ </w:t>
            </w: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Preprocess Data </w:t>
            </w: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ข้อมูลภาษาไทย</w:t>
            </w:r>
          </w:p>
        </w:tc>
        <w:tc>
          <w:tcPr>
            <w:tcW w:w="651" w:type="dxa"/>
          </w:tcPr>
          <w:p w:rsidR="00140918" w:rsidRPr="006B49C3" w:rsidRDefault="00140918" w:rsidP="00140918">
            <w:pPr>
              <w:spacing w:line="25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40918" w:rsidRPr="006B49C3" w:rsidTr="00140918">
        <w:tc>
          <w:tcPr>
            <w:tcW w:w="8365" w:type="dxa"/>
          </w:tcPr>
          <w:p w:rsidR="00140918" w:rsidRPr="006B49C3" w:rsidRDefault="00140918" w:rsidP="00140918">
            <w:pPr>
              <w:spacing w:line="25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หา </w:t>
            </w: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document </w:t>
            </w: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และ </w:t>
            </w: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tag </w:t>
            </w: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สำหรับ </w:t>
            </w: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train model</w:t>
            </w:r>
          </w:p>
        </w:tc>
        <w:tc>
          <w:tcPr>
            <w:tcW w:w="651" w:type="dxa"/>
          </w:tcPr>
          <w:p w:rsidR="00140918" w:rsidRPr="006B49C3" w:rsidRDefault="00140918" w:rsidP="00140918">
            <w:pPr>
              <w:spacing w:line="25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40918" w:rsidRPr="006B49C3" w:rsidTr="00140918">
        <w:tc>
          <w:tcPr>
            <w:tcW w:w="8365" w:type="dxa"/>
          </w:tcPr>
          <w:p w:rsidR="00140918" w:rsidRPr="006B49C3" w:rsidRDefault="00140918" w:rsidP="00140918">
            <w:pPr>
              <w:spacing w:line="25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สร้าง </w:t>
            </w: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model </w:t>
            </w: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โดยใช้ </w:t>
            </w: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Classification</w:t>
            </w:r>
          </w:p>
        </w:tc>
        <w:tc>
          <w:tcPr>
            <w:tcW w:w="651" w:type="dxa"/>
          </w:tcPr>
          <w:p w:rsidR="00140918" w:rsidRPr="006B49C3" w:rsidRDefault="00140918" w:rsidP="00140918">
            <w:pPr>
              <w:spacing w:line="25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40918" w:rsidRPr="006B49C3" w:rsidTr="00140918">
        <w:tc>
          <w:tcPr>
            <w:tcW w:w="8365" w:type="dxa"/>
          </w:tcPr>
          <w:p w:rsidR="00140918" w:rsidRPr="006B49C3" w:rsidRDefault="00140918" w:rsidP="00140918">
            <w:pPr>
              <w:spacing w:line="25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สร้าง </w:t>
            </w: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Web Application </w:t>
            </w: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สำหรับ </w:t>
            </w:r>
            <w:r w:rsidRPr="006B49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Search Tag</w:t>
            </w:r>
          </w:p>
        </w:tc>
        <w:tc>
          <w:tcPr>
            <w:tcW w:w="651" w:type="dxa"/>
          </w:tcPr>
          <w:p w:rsidR="00140918" w:rsidRPr="006B49C3" w:rsidRDefault="00140918" w:rsidP="00140918">
            <w:pPr>
              <w:spacing w:line="25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140918" w:rsidRPr="006B49C3" w:rsidRDefault="00140918">
      <w:pPr>
        <w:pStyle w:val="NoSpacing"/>
        <w:rPr>
          <w:cs/>
        </w:rPr>
        <w:pPrChange w:id="296" w:author="Suraphat Saengsiri" w:date="2016-11-14T17:59:00Z">
          <w:pPr>
            <w:spacing w:line="256" w:lineRule="auto"/>
          </w:pPr>
        </w:pPrChange>
      </w:pPr>
    </w:p>
    <w:p w:rsidR="00A3120A" w:rsidRPr="006B49C3" w:rsidRDefault="00A3120A" w:rsidP="00A3120A">
      <w:pPr>
        <w:spacing w:line="25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>5.2.</w:t>
      </w:r>
      <w:r w:rsidR="00140918" w:rsidRPr="006B49C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E4F43" w:rsidRPr="006B49C3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สรุปผลการทำงาน และปัญหาที่พบ</w:t>
      </w:r>
    </w:p>
    <w:p w:rsidR="009E4F43" w:rsidRPr="006B49C3" w:rsidRDefault="009E4F43" w:rsidP="009E4F43">
      <w:pPr>
        <w:spacing w:line="256" w:lineRule="auto"/>
        <w:rPr>
          <w:rFonts w:ascii="TH SarabunPSK" w:hAnsi="TH SarabunPSK" w:cs="TH SarabunPSK"/>
          <w:sz w:val="32"/>
          <w:szCs w:val="32"/>
          <w:lang w:eastAsia="ja-JP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สามารถดำเนินงานได้ตามเป้าหมายที่ตั้งไว้ โดยการติดตั้ง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Hadoop Ecosystem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Ubuntu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/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Web Server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ไม่มีปัญหาใดๆ </w:t>
      </w:r>
    </w:p>
    <w:p w:rsidR="009E4F43" w:rsidRPr="006B49C3" w:rsidRDefault="009E4F43" w:rsidP="009E4F43">
      <w:pPr>
        <w:spacing w:line="256" w:lineRule="auto"/>
        <w:rPr>
          <w:ins w:id="297" w:author="อารียา ทัตตินาพานิช" w:date="2016-11-14T03:46:00Z"/>
          <w:rFonts w:ascii="TH SarabunPSK" w:hAnsi="TH SarabunPSK" w:cs="TH SarabunPSK"/>
          <w:sz w:val="32"/>
          <w:szCs w:val="32"/>
          <w:lang w:eastAsia="ja-JP"/>
        </w:rPr>
      </w:pP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ab/>
        <w:t xml:space="preserve">การสร้าง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Web Application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สำหรับการรับ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Document </w:t>
      </w:r>
      <w:ins w:id="298" w:author="อารียา ทัตตินาพานิช" w:date="2016-11-14T03:43:00Z">
        <w:r w:rsidR="00DB585A" w:rsidRPr="006B49C3">
          <w:rPr>
            <w:rFonts w:ascii="TH SarabunPSK" w:hAnsi="TH SarabunPSK" w:cs="TH SarabunPSK"/>
            <w:sz w:val="32"/>
            <w:szCs w:val="32"/>
            <w:cs/>
            <w:lang w:eastAsia="ja-JP"/>
          </w:rPr>
          <w:t xml:space="preserve">และ </w:t>
        </w:r>
        <w:r w:rsidR="00DB585A" w:rsidRPr="006B49C3">
          <w:rPr>
            <w:rFonts w:ascii="TH SarabunPSK" w:hAnsi="TH SarabunPSK" w:cs="TH SarabunPSK"/>
            <w:sz w:val="32"/>
            <w:szCs w:val="32"/>
            <w:lang w:eastAsia="ja-JP"/>
          </w:rPr>
          <w:t xml:space="preserve">Tag </w:t>
        </w:r>
        <w:r w:rsidR="00DB585A" w:rsidRPr="006B49C3">
          <w:rPr>
            <w:rFonts w:ascii="TH SarabunPSK" w:hAnsi="TH SarabunPSK" w:cs="TH SarabunPSK"/>
            <w:sz w:val="32"/>
            <w:szCs w:val="32"/>
            <w:cs/>
            <w:lang w:eastAsia="ja-JP"/>
          </w:rPr>
          <w:t xml:space="preserve">นั้น สามารถทำหน้า </w:t>
        </w:r>
        <w:r w:rsidR="00DB585A" w:rsidRPr="006B49C3">
          <w:rPr>
            <w:rFonts w:ascii="TH SarabunPSK" w:hAnsi="TH SarabunPSK" w:cs="TH SarabunPSK"/>
            <w:sz w:val="32"/>
            <w:szCs w:val="32"/>
            <w:lang w:eastAsia="ja-JP"/>
          </w:rPr>
          <w:t xml:space="preserve">User Interface </w:t>
        </w:r>
      </w:ins>
      <w:ins w:id="299" w:author="อารียา ทัตตินาพานิช" w:date="2016-11-14T03:44:00Z">
        <w:r w:rsidR="00DB585A" w:rsidRPr="006B49C3">
          <w:rPr>
            <w:rFonts w:ascii="TH SarabunPSK" w:hAnsi="TH SarabunPSK" w:cs="TH SarabunPSK"/>
            <w:sz w:val="32"/>
            <w:szCs w:val="32"/>
            <w:cs/>
            <w:lang w:eastAsia="ja-JP"/>
          </w:rPr>
          <w:t xml:space="preserve">เสร็จสมบูรณ์ โดยยังเหลือการเรียกใช้ </w:t>
        </w:r>
        <w:r w:rsidR="00DB585A" w:rsidRPr="006B49C3">
          <w:rPr>
            <w:rFonts w:ascii="TH SarabunPSK" w:hAnsi="TH SarabunPSK" w:cs="TH SarabunPSK"/>
            <w:sz w:val="32"/>
            <w:szCs w:val="32"/>
            <w:lang w:eastAsia="ja-JP"/>
          </w:rPr>
          <w:t xml:space="preserve">Java command </w:t>
        </w:r>
        <w:r w:rsidR="00DB585A" w:rsidRPr="006B49C3">
          <w:rPr>
            <w:rFonts w:ascii="TH SarabunPSK" w:hAnsi="TH SarabunPSK" w:cs="TH SarabunPSK"/>
            <w:sz w:val="32"/>
            <w:szCs w:val="32"/>
            <w:cs/>
            <w:lang w:eastAsia="ja-JP"/>
          </w:rPr>
          <w:t>เพื่อทำ</w:t>
        </w:r>
        <w:r w:rsidR="00DB585A" w:rsidRPr="006B49C3">
          <w:rPr>
            <w:rFonts w:ascii="TH SarabunPSK" w:hAnsi="TH SarabunPSK" w:cs="TH SarabunPSK"/>
            <w:sz w:val="32"/>
            <w:szCs w:val="32"/>
            <w:lang w:eastAsia="ja-JP"/>
          </w:rPr>
          <w:t xml:space="preserve"> Paragraph Splitter </w:t>
        </w:r>
        <w:r w:rsidR="00DB585A" w:rsidRPr="006B49C3">
          <w:rPr>
            <w:rFonts w:ascii="TH SarabunPSK" w:hAnsi="TH SarabunPSK" w:cs="TH SarabunPSK"/>
            <w:sz w:val="32"/>
            <w:szCs w:val="32"/>
            <w:cs/>
            <w:lang w:eastAsia="ja-JP"/>
          </w:rPr>
          <w:t xml:space="preserve">และทำการเชื่อมต่อกับทาง </w:t>
        </w:r>
        <w:r w:rsidR="00DB585A" w:rsidRPr="006B49C3">
          <w:rPr>
            <w:rFonts w:ascii="TH SarabunPSK" w:hAnsi="TH SarabunPSK" w:cs="TH SarabunPSK"/>
            <w:sz w:val="32"/>
            <w:szCs w:val="32"/>
            <w:lang w:eastAsia="ja-JP"/>
          </w:rPr>
          <w:t xml:space="preserve">Impala </w:t>
        </w:r>
        <w:r w:rsidR="00DB585A" w:rsidRPr="006B49C3">
          <w:rPr>
            <w:rFonts w:ascii="TH SarabunPSK" w:hAnsi="TH SarabunPSK" w:cs="TH SarabunPSK"/>
            <w:sz w:val="32"/>
            <w:szCs w:val="32"/>
            <w:cs/>
            <w:lang w:eastAsia="ja-JP"/>
          </w:rPr>
          <w:t xml:space="preserve">เพื่อทำการเก็บข้อมูลไปยัง </w:t>
        </w:r>
        <w:r w:rsidR="00DB585A" w:rsidRPr="006B49C3">
          <w:rPr>
            <w:rFonts w:ascii="TH SarabunPSK" w:hAnsi="TH SarabunPSK" w:cs="TH SarabunPSK"/>
            <w:sz w:val="32"/>
            <w:szCs w:val="32"/>
            <w:lang w:eastAsia="ja-JP"/>
          </w:rPr>
          <w:t>Database</w:t>
        </w:r>
      </w:ins>
    </w:p>
    <w:p w:rsidR="00DB585A" w:rsidRPr="006B49C3" w:rsidRDefault="00DB585A" w:rsidP="009E4F43">
      <w:pPr>
        <w:spacing w:line="256" w:lineRule="auto"/>
        <w:rPr>
          <w:ins w:id="300" w:author="อารียา ทัตตินาพานิช" w:date="2016-11-14T03:44:00Z"/>
          <w:rFonts w:ascii="TH SarabunPSK" w:hAnsi="TH SarabunPSK" w:cs="TH SarabunPSK"/>
          <w:sz w:val="32"/>
          <w:szCs w:val="32"/>
          <w:cs/>
          <w:lang w:eastAsia="ja-JP"/>
        </w:rPr>
      </w:pPr>
      <w:ins w:id="301" w:author="อารียา ทัตตินาพานิช" w:date="2016-11-14T03:46:00Z">
        <w:r w:rsidRPr="006B49C3">
          <w:rPr>
            <w:rFonts w:ascii="TH SarabunPSK" w:hAnsi="TH SarabunPSK" w:cs="TH SarabunPSK"/>
            <w:sz w:val="32"/>
            <w:szCs w:val="32"/>
            <w:cs/>
            <w:lang w:eastAsia="ja-JP"/>
          </w:rPr>
          <w:tab/>
          <w:t xml:space="preserve">ในส่วนของการทำ </w:t>
        </w:r>
        <w:r w:rsidRPr="006B49C3">
          <w:rPr>
            <w:rFonts w:ascii="TH SarabunPSK" w:hAnsi="TH SarabunPSK" w:cs="TH SarabunPSK"/>
            <w:sz w:val="32"/>
            <w:szCs w:val="32"/>
            <w:lang w:eastAsia="ja-JP"/>
          </w:rPr>
          <w:t xml:space="preserve">PDF to Text </w:t>
        </w:r>
        <w:r w:rsidRPr="006B49C3">
          <w:rPr>
            <w:rFonts w:ascii="TH SarabunPSK" w:hAnsi="TH SarabunPSK" w:cs="TH SarabunPSK"/>
            <w:sz w:val="32"/>
            <w:szCs w:val="32"/>
            <w:cs/>
            <w:lang w:eastAsia="ja-JP"/>
          </w:rPr>
          <w:t xml:space="preserve">ได้เลือกใช้ </w:t>
        </w:r>
        <w:r w:rsidRPr="006B49C3">
          <w:rPr>
            <w:rFonts w:ascii="TH SarabunPSK" w:hAnsi="TH SarabunPSK" w:cs="TH SarabunPSK"/>
            <w:sz w:val="32"/>
            <w:szCs w:val="32"/>
            <w:lang w:eastAsia="ja-JP"/>
          </w:rPr>
          <w:t xml:space="preserve">PDFBox </w:t>
        </w:r>
        <w:r w:rsidRPr="006B49C3">
          <w:rPr>
            <w:rFonts w:ascii="TH SarabunPSK" w:hAnsi="TH SarabunPSK" w:cs="TH SarabunPSK"/>
            <w:sz w:val="32"/>
            <w:szCs w:val="32"/>
            <w:cs/>
            <w:lang w:eastAsia="ja-JP"/>
          </w:rPr>
          <w:t xml:space="preserve">แทน </w:t>
        </w:r>
        <w:r w:rsidRPr="006B49C3">
          <w:rPr>
            <w:rFonts w:ascii="TH SarabunPSK" w:hAnsi="TH SarabunPSK" w:cs="TH SarabunPSK"/>
            <w:sz w:val="32"/>
            <w:szCs w:val="32"/>
            <w:lang w:eastAsia="ja-JP"/>
          </w:rPr>
          <w:t xml:space="preserve">PDFMiner </w:t>
        </w:r>
        <w:r w:rsidRPr="006B49C3">
          <w:rPr>
            <w:rFonts w:ascii="TH SarabunPSK" w:hAnsi="TH SarabunPSK" w:cs="TH SarabunPSK"/>
            <w:sz w:val="32"/>
            <w:szCs w:val="32"/>
            <w:cs/>
            <w:lang w:eastAsia="ja-JP"/>
          </w:rPr>
          <w:t xml:space="preserve">เนื่องจากได้ความถูกต้องในการแปลงเอกสารภาษาไทยได้ดีกว่ากว่า และสำหรับการแบ่ง </w:t>
        </w:r>
        <w:r w:rsidRPr="006B49C3">
          <w:rPr>
            <w:rFonts w:ascii="TH SarabunPSK" w:hAnsi="TH SarabunPSK" w:cs="TH SarabunPSK"/>
            <w:sz w:val="32"/>
            <w:szCs w:val="32"/>
            <w:lang w:eastAsia="ja-JP"/>
          </w:rPr>
          <w:t xml:space="preserve">Paragraph </w:t>
        </w:r>
      </w:ins>
      <w:ins w:id="302" w:author="อารียา ทัตตินาพานิช" w:date="2016-11-14T03:47:00Z">
        <w:r w:rsidRPr="006B49C3">
          <w:rPr>
            <w:rFonts w:ascii="TH SarabunPSK" w:hAnsi="TH SarabunPSK" w:cs="TH SarabunPSK"/>
            <w:sz w:val="32"/>
            <w:szCs w:val="32"/>
            <w:cs/>
            <w:lang w:eastAsia="ja-JP"/>
          </w:rPr>
          <w:t xml:space="preserve">เพื่อนำไปใช้ในการ </w:t>
        </w:r>
        <w:r w:rsidRPr="006B49C3">
          <w:rPr>
            <w:rFonts w:ascii="TH SarabunPSK" w:hAnsi="TH SarabunPSK" w:cs="TH SarabunPSK"/>
            <w:sz w:val="32"/>
            <w:szCs w:val="32"/>
            <w:lang w:eastAsia="ja-JP"/>
          </w:rPr>
          <w:t xml:space="preserve">Tag </w:t>
        </w:r>
        <w:r w:rsidRPr="006B49C3">
          <w:rPr>
            <w:rFonts w:ascii="TH SarabunPSK" w:hAnsi="TH SarabunPSK" w:cs="TH SarabunPSK"/>
            <w:sz w:val="32"/>
            <w:szCs w:val="32"/>
            <w:cs/>
            <w:lang w:eastAsia="ja-JP"/>
          </w:rPr>
          <w:t xml:space="preserve">นั้น ยังพบปัญหาของรูปแบบไฟล์ โดยขึ้นอยู่กับลักษณะการเขียนเอกสารของผู้เขียนต่างๆ เช่นการมี </w:t>
        </w:r>
        <w:r w:rsidRPr="006B49C3">
          <w:rPr>
            <w:rFonts w:ascii="TH SarabunPSK" w:hAnsi="TH SarabunPSK" w:cs="TH SarabunPSK"/>
            <w:sz w:val="32"/>
            <w:szCs w:val="32"/>
            <w:lang w:eastAsia="ja-JP"/>
          </w:rPr>
          <w:t xml:space="preserve">spacebar </w:t>
        </w:r>
        <w:r w:rsidRPr="006B49C3">
          <w:rPr>
            <w:rFonts w:ascii="TH SarabunPSK" w:hAnsi="TH SarabunPSK" w:cs="TH SarabunPSK"/>
            <w:sz w:val="32"/>
            <w:szCs w:val="32"/>
            <w:cs/>
            <w:lang w:eastAsia="ja-JP"/>
          </w:rPr>
          <w:t xml:space="preserve">ท้ายประโยคทำให้อาจเกิดความผิดพลาดในการขึ้น </w:t>
        </w:r>
      </w:ins>
      <w:ins w:id="303" w:author="อารียา ทัตตินาพานิช" w:date="2016-11-14T03:48:00Z">
        <w:r w:rsidRPr="006B49C3">
          <w:rPr>
            <w:rFonts w:ascii="TH SarabunPSK" w:hAnsi="TH SarabunPSK" w:cs="TH SarabunPSK"/>
            <w:sz w:val="32"/>
            <w:szCs w:val="32"/>
            <w:lang w:eastAsia="ja-JP"/>
          </w:rPr>
          <w:t xml:space="preserve">paragraph </w:t>
        </w:r>
        <w:r w:rsidRPr="006B49C3">
          <w:rPr>
            <w:rFonts w:ascii="TH SarabunPSK" w:hAnsi="TH SarabunPSK" w:cs="TH SarabunPSK"/>
            <w:sz w:val="32"/>
            <w:szCs w:val="32"/>
            <w:cs/>
            <w:lang w:eastAsia="ja-JP"/>
          </w:rPr>
          <w:t xml:space="preserve">ใหม่ ซึ่งในส่วนนี้นั้นเป็นข้อจำกัดขอการแยก </w:t>
        </w:r>
        <w:r w:rsidRPr="006B49C3">
          <w:rPr>
            <w:rFonts w:ascii="TH SarabunPSK" w:hAnsi="TH SarabunPSK" w:cs="TH SarabunPSK"/>
            <w:sz w:val="32"/>
            <w:szCs w:val="32"/>
            <w:lang w:eastAsia="ja-JP"/>
          </w:rPr>
          <w:t xml:space="preserve">Text </w:t>
        </w:r>
        <w:r w:rsidRPr="006B49C3">
          <w:rPr>
            <w:rFonts w:ascii="TH SarabunPSK" w:hAnsi="TH SarabunPSK" w:cs="TH SarabunPSK"/>
            <w:sz w:val="32"/>
            <w:szCs w:val="32"/>
            <w:cs/>
            <w:lang w:eastAsia="ja-JP"/>
          </w:rPr>
          <w:t xml:space="preserve">จาก </w:t>
        </w:r>
        <w:r w:rsidRPr="006B49C3">
          <w:rPr>
            <w:rFonts w:ascii="TH SarabunPSK" w:hAnsi="TH SarabunPSK" w:cs="TH SarabunPSK"/>
            <w:sz w:val="32"/>
            <w:szCs w:val="32"/>
            <w:lang w:eastAsia="ja-JP"/>
          </w:rPr>
          <w:t xml:space="preserve">PDF File </w:t>
        </w:r>
        <w:r w:rsidRPr="006B49C3">
          <w:rPr>
            <w:rFonts w:ascii="TH SarabunPSK" w:hAnsi="TH SarabunPSK" w:cs="TH SarabunPSK"/>
            <w:sz w:val="32"/>
            <w:szCs w:val="32"/>
            <w:cs/>
            <w:lang w:eastAsia="ja-JP"/>
          </w:rPr>
          <w:t xml:space="preserve">และส่วนสุดท้ายคือปัญหาขอตัวอักษรไทยที่เกิดความผิดเพี้ยนเนื่องจากโปรแกรมไม่ได้มีการรองรับตัวอักษรบางตัว เช่น สระอำ </w:t>
        </w:r>
      </w:ins>
      <w:ins w:id="304" w:author="อารียา ทัตตินาพานิช" w:date="2016-11-14T03:49:00Z">
        <w:r w:rsidRPr="006B49C3">
          <w:rPr>
            <w:rFonts w:ascii="TH SarabunPSK" w:hAnsi="TH SarabunPSK" w:cs="TH SarabunPSK"/>
            <w:sz w:val="32"/>
            <w:szCs w:val="32"/>
            <w:cs/>
            <w:lang w:eastAsia="ja-JP"/>
          </w:rPr>
          <w:t>โดยทางกลุ่มได้ทำการเขียนโปรแกรมเพื่อทำการแก้ไขปัญหาดังกล่าว</w:t>
        </w:r>
      </w:ins>
    </w:p>
    <w:p w:rsidR="006B49C3" w:rsidRDefault="006B49C3">
      <w:pPr>
        <w:pStyle w:val="NoSpacing"/>
        <w:rPr>
          <w:lang w:eastAsia="ja-JP"/>
        </w:rPr>
        <w:pPrChange w:id="305" w:author="Suraphat Saengsiri" w:date="2016-11-14T17:59:00Z">
          <w:pPr>
            <w:spacing w:line="256" w:lineRule="auto"/>
          </w:pPr>
        </w:pPrChange>
      </w:pPr>
    </w:p>
    <w:p w:rsidR="00A3120A" w:rsidRPr="006B49C3" w:rsidRDefault="00A3120A" w:rsidP="00A3120A">
      <w:pPr>
        <w:spacing w:line="25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>5.3.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ab/>
        <w:t>สิ่งที่ได้เรียนรู้จากโครงงาน</w:t>
      </w:r>
    </w:p>
    <w:p w:rsidR="00A3120A" w:rsidRPr="006B49C3" w:rsidRDefault="00572CCC" w:rsidP="00A3120A">
      <w:pPr>
        <w:spacing w:line="256" w:lineRule="auto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- เรียนรู้การติดตั้งและใช้งานโปรแกรมที่ทำงานภายใต้ </w:t>
      </w:r>
      <w:r w:rsidRPr="006B49C3">
        <w:rPr>
          <w:rFonts w:ascii="TH SarabunPSK" w:hAnsi="TH SarabunPSK" w:cs="TH SarabunPSK"/>
          <w:sz w:val="32"/>
          <w:szCs w:val="32"/>
        </w:rPr>
        <w:t xml:space="preserve">Hadoop ecosystem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6B49C3">
        <w:rPr>
          <w:rFonts w:ascii="TH SarabunPSK" w:hAnsi="TH SarabunPSK" w:cs="TH SarabunPSK"/>
          <w:sz w:val="32"/>
          <w:szCs w:val="32"/>
        </w:rPr>
        <w:t xml:space="preserve">Apache Impala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B49C3">
        <w:rPr>
          <w:rFonts w:ascii="TH SarabunPSK" w:hAnsi="TH SarabunPSK" w:cs="TH SarabunPSK"/>
          <w:sz w:val="32"/>
          <w:szCs w:val="32"/>
        </w:rPr>
        <w:t>Apache Spark</w:t>
      </w:r>
    </w:p>
    <w:p w:rsidR="00572CCC" w:rsidRPr="006B49C3" w:rsidRDefault="00572CCC" w:rsidP="00A3120A">
      <w:pPr>
        <w:spacing w:line="256" w:lineRule="auto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lastRenderedPageBreak/>
        <w:t xml:space="preserve">- ได้ศึกษาและเปรียบเทียบโปรแกรมที่ใช้ในการแปลง </w:t>
      </w:r>
      <w:r w:rsidRPr="006B49C3">
        <w:rPr>
          <w:rFonts w:ascii="TH SarabunPSK" w:hAnsi="TH SarabunPSK" w:cs="TH SarabunPSK"/>
          <w:sz w:val="32"/>
          <w:szCs w:val="32"/>
        </w:rPr>
        <w:t xml:space="preserve">PDF file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มาเป็นไฟล์ข้อความ ได้แก่ </w:t>
      </w:r>
      <w:r w:rsidRPr="006B49C3">
        <w:rPr>
          <w:rFonts w:ascii="TH SarabunPSK" w:hAnsi="TH SarabunPSK" w:cs="TH SarabunPSK"/>
          <w:sz w:val="32"/>
          <w:szCs w:val="32"/>
        </w:rPr>
        <w:t xml:space="preserve">PDFMiner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B49C3">
        <w:rPr>
          <w:rFonts w:ascii="TH SarabunPSK" w:hAnsi="TH SarabunPSK" w:cs="TH SarabunPSK"/>
          <w:sz w:val="32"/>
          <w:szCs w:val="32"/>
        </w:rPr>
        <w:t xml:space="preserve">PDFBox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และได้ตัดสินใจเลือกใช้ </w:t>
      </w:r>
      <w:r w:rsidRPr="006B49C3">
        <w:rPr>
          <w:rFonts w:ascii="TH SarabunPSK" w:hAnsi="TH SarabunPSK" w:cs="TH SarabunPSK"/>
          <w:sz w:val="32"/>
          <w:szCs w:val="32"/>
        </w:rPr>
        <w:t xml:space="preserve">PDFBox </w:t>
      </w:r>
      <w:r w:rsidRPr="006B49C3">
        <w:rPr>
          <w:rFonts w:ascii="TH SarabunPSK" w:hAnsi="TH SarabunPSK" w:cs="TH SarabunPSK"/>
          <w:sz w:val="32"/>
          <w:szCs w:val="32"/>
          <w:cs/>
        </w:rPr>
        <w:t>ด้วยเหตุผลในเรื่องของการรองรับภาษาไทย</w:t>
      </w:r>
    </w:p>
    <w:p w:rsidR="00D90A08" w:rsidRPr="006B49C3" w:rsidRDefault="00D90A08" w:rsidP="00A3120A">
      <w:pPr>
        <w:spacing w:line="256" w:lineRule="auto"/>
        <w:rPr>
          <w:ins w:id="306" w:author="Intouch Sangkrajang" w:date="2016-11-14T14:37:00Z"/>
          <w:rFonts w:ascii="TH SarabunPSK" w:hAnsi="TH SarabunPSK" w:cs="TH SarabunPSK"/>
          <w:sz w:val="32"/>
          <w:szCs w:val="32"/>
          <w:lang w:eastAsia="ja-JP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- ได้ศึกษาการเชื่อมต่อ </w:t>
      </w:r>
      <w:r w:rsidRPr="006B49C3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ODBC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JDBC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เพื่อทำการสื่อสารระหว่างตัว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Database ,Web Application 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และ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 xml:space="preserve"> Java program</w:t>
      </w:r>
    </w:p>
    <w:p w:rsidR="00343A9B" w:rsidRPr="006B49C3" w:rsidDel="00CF7834" w:rsidRDefault="00201404" w:rsidP="00A3120A">
      <w:pPr>
        <w:spacing w:line="256" w:lineRule="auto"/>
        <w:rPr>
          <w:del w:id="307" w:author="Suraphat Saengsiri" w:date="2016-11-14T17:59:00Z"/>
          <w:rFonts w:ascii="TH SarabunPSK" w:hAnsi="TH SarabunPSK" w:cs="TH SarabunPSK"/>
          <w:sz w:val="32"/>
          <w:szCs w:val="32"/>
          <w:lang w:eastAsia="ja-JP"/>
        </w:rPr>
      </w:pPr>
      <w:ins w:id="308" w:author="Intouch Sangkrajang" w:date="2016-11-14T14:37:00Z">
        <w:r w:rsidRPr="006B49C3">
          <w:rPr>
            <w:rFonts w:ascii="TH SarabunPSK" w:hAnsi="TH SarabunPSK" w:cs="TH SarabunPSK"/>
            <w:sz w:val="32"/>
            <w:szCs w:val="32"/>
            <w:cs/>
            <w:lang w:eastAsia="ja-JP"/>
          </w:rPr>
          <w:t>- ได้ศึกษา</w:t>
        </w:r>
      </w:ins>
      <w:ins w:id="309" w:author="Intouch Sangkrajang" w:date="2016-11-14T14:38:00Z">
        <w:r w:rsidRPr="006B49C3">
          <w:rPr>
            <w:rFonts w:ascii="TH SarabunPSK" w:hAnsi="TH SarabunPSK" w:cs="TH SarabunPSK"/>
            <w:sz w:val="32"/>
            <w:szCs w:val="32"/>
            <w:cs/>
            <w:lang w:eastAsia="ja-JP"/>
          </w:rPr>
          <w:t>และเปรียบเทียบ</w:t>
        </w:r>
      </w:ins>
      <w:ins w:id="310" w:author="Intouch Sangkrajang" w:date="2016-11-14T14:37:00Z">
        <w:r w:rsidRPr="006B49C3">
          <w:rPr>
            <w:rFonts w:ascii="TH SarabunPSK" w:hAnsi="TH SarabunPSK" w:cs="TH SarabunPSK"/>
            <w:sz w:val="32"/>
            <w:szCs w:val="32"/>
            <w:cs/>
            <w:lang w:eastAsia="ja-JP"/>
          </w:rPr>
          <w:t xml:space="preserve">ในเรื่องของ </w:t>
        </w:r>
        <w:r w:rsidRPr="006B49C3">
          <w:rPr>
            <w:rFonts w:ascii="TH SarabunPSK" w:hAnsi="TH SarabunPSK" w:cs="TH SarabunPSK"/>
            <w:sz w:val="32"/>
            <w:szCs w:val="32"/>
            <w:lang w:eastAsia="ja-JP"/>
          </w:rPr>
          <w:t xml:space="preserve">Algorithm </w:t>
        </w:r>
      </w:ins>
      <w:ins w:id="311" w:author="Intouch Sangkrajang" w:date="2016-11-14T14:38:00Z">
        <w:r w:rsidRPr="006B49C3">
          <w:rPr>
            <w:rFonts w:ascii="TH SarabunPSK" w:hAnsi="TH SarabunPSK" w:cs="TH SarabunPSK"/>
            <w:sz w:val="32"/>
            <w:szCs w:val="32"/>
            <w:cs/>
            <w:lang w:eastAsia="ja-JP"/>
          </w:rPr>
          <w:t xml:space="preserve">ต่างๆ ที่ใช้การในทำ </w:t>
        </w:r>
        <w:r w:rsidRPr="006B49C3">
          <w:rPr>
            <w:rFonts w:ascii="TH SarabunPSK" w:hAnsi="TH SarabunPSK" w:cs="TH SarabunPSK"/>
            <w:sz w:val="32"/>
            <w:szCs w:val="32"/>
            <w:lang w:eastAsia="ja-JP"/>
          </w:rPr>
          <w:t>Machine Learning</w:t>
        </w:r>
        <w:del w:id="312" w:author="Suraphat Saengsiri" w:date="2016-11-14T17:59:00Z">
          <w:r w:rsidRPr="006B49C3" w:rsidDel="00CF7834">
            <w:rPr>
              <w:rFonts w:ascii="TH SarabunPSK" w:hAnsi="TH SarabunPSK" w:cs="TH SarabunPSK"/>
              <w:sz w:val="32"/>
              <w:szCs w:val="32"/>
              <w:lang w:eastAsia="ja-JP"/>
            </w:rPr>
            <w:delText xml:space="preserve"> </w:delText>
          </w:r>
        </w:del>
      </w:ins>
    </w:p>
    <w:p w:rsidR="006B49C3" w:rsidRDefault="006B49C3">
      <w:pPr>
        <w:spacing w:line="256" w:lineRule="auto"/>
        <w:rPr>
          <w:rFonts w:ascii="TH SarabunPSK" w:hAnsi="TH SarabunPSK" w:cs="TH SarabunPSK"/>
          <w:b/>
          <w:bCs/>
          <w:sz w:val="32"/>
          <w:szCs w:val="32"/>
          <w:cs/>
        </w:rPr>
        <w:pPrChange w:id="313" w:author="Suraphat Saengsiri" w:date="2016-11-14T17:59:00Z">
          <w:pPr/>
        </w:pPrChange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A3120A" w:rsidRPr="006B49C3" w:rsidRDefault="00A3120A" w:rsidP="00A3120A">
      <w:pPr>
        <w:spacing w:line="256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บรรณานุกรม</w:t>
      </w:r>
    </w:p>
    <w:p w:rsidR="00200793" w:rsidRPr="006B49C3" w:rsidRDefault="00A3120A" w:rsidP="0020079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00793" w:rsidRPr="006B49C3">
        <w:rPr>
          <w:rFonts w:ascii="TH SarabunPSK" w:hAnsi="TH SarabunPSK" w:cs="TH SarabunPSK"/>
          <w:sz w:val="32"/>
          <w:szCs w:val="32"/>
          <w:cs/>
        </w:rPr>
        <w:t>[</w:t>
      </w:r>
      <w:r w:rsidR="00200793" w:rsidRPr="006B49C3">
        <w:rPr>
          <w:rFonts w:ascii="TH SarabunPSK" w:hAnsi="TH SarabunPSK" w:cs="TH SarabunPSK"/>
          <w:sz w:val="32"/>
          <w:szCs w:val="32"/>
        </w:rPr>
        <w:t>1</w:t>
      </w:r>
      <w:r w:rsidR="00200793" w:rsidRPr="006B49C3">
        <w:rPr>
          <w:rFonts w:ascii="TH SarabunPSK" w:hAnsi="TH SarabunPSK" w:cs="TH SarabunPSK"/>
          <w:sz w:val="32"/>
          <w:szCs w:val="32"/>
          <w:cs/>
        </w:rPr>
        <w:t>]</w:t>
      </w:r>
      <w:r w:rsidR="00200793" w:rsidRPr="006B49C3">
        <w:rPr>
          <w:rFonts w:ascii="TH SarabunPSK" w:hAnsi="TH SarabunPSK" w:cs="TH SarabunPSK"/>
          <w:b/>
          <w:bCs/>
          <w:sz w:val="32"/>
          <w:szCs w:val="32"/>
        </w:rPr>
        <w:tab/>
      </w:r>
      <w:r w:rsidR="00200793" w:rsidRPr="006B49C3">
        <w:rPr>
          <w:rFonts w:ascii="TH SarabunPSK" w:hAnsi="TH SarabunPSK" w:cs="TH SarabunPSK"/>
          <w:sz w:val="32"/>
          <w:szCs w:val="32"/>
        </w:rPr>
        <w:t>World Economic Forum</w:t>
      </w:r>
      <w:r w:rsidR="00200793" w:rsidRPr="006B49C3">
        <w:rPr>
          <w:rFonts w:ascii="TH SarabunPSK" w:hAnsi="TH SarabunPSK" w:cs="TH SarabunPSK"/>
          <w:sz w:val="32"/>
          <w:szCs w:val="32"/>
          <w:cs/>
        </w:rPr>
        <w:t>.</w:t>
      </w:r>
      <w:r w:rsidR="00200793" w:rsidRPr="006B49C3">
        <w:rPr>
          <w:rFonts w:ascii="TH SarabunPSK" w:hAnsi="TH SarabunPSK" w:cs="TH SarabunPSK"/>
          <w:b/>
          <w:bCs/>
          <w:sz w:val="32"/>
          <w:szCs w:val="32"/>
        </w:rPr>
        <w:t xml:space="preserve"> Thailand Report </w:t>
      </w:r>
      <w:r w:rsidR="00200793" w:rsidRPr="006B49C3">
        <w:rPr>
          <w:rFonts w:ascii="TH SarabunPSK" w:hAnsi="TH SarabunPSK" w:cs="TH SarabunPSK"/>
          <w:sz w:val="32"/>
          <w:szCs w:val="32"/>
          <w:cs/>
        </w:rPr>
        <w:t>[</w:t>
      </w:r>
      <w:r w:rsidR="00200793" w:rsidRPr="006B49C3">
        <w:rPr>
          <w:rFonts w:ascii="TH SarabunPSK" w:hAnsi="TH SarabunPSK" w:cs="TH SarabunPSK"/>
          <w:sz w:val="32"/>
          <w:szCs w:val="32"/>
        </w:rPr>
        <w:t>Online</w:t>
      </w:r>
      <w:r w:rsidR="00200793" w:rsidRPr="006B49C3">
        <w:rPr>
          <w:rFonts w:ascii="TH SarabunPSK" w:hAnsi="TH SarabunPSK" w:cs="TH SarabunPSK"/>
          <w:sz w:val="32"/>
          <w:szCs w:val="32"/>
          <w:cs/>
        </w:rPr>
        <w:t>]</w:t>
      </w:r>
      <w:r w:rsidR="00200793" w:rsidRPr="006B49C3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200793" w:rsidRPr="006B49C3">
        <w:rPr>
          <w:rFonts w:ascii="TH SarabunPSK" w:hAnsi="TH SarabunPSK" w:cs="TH SarabunPSK"/>
          <w:sz w:val="32"/>
          <w:szCs w:val="32"/>
        </w:rPr>
        <w:t>Available</w:t>
      </w:r>
      <w:r w:rsidR="00200793" w:rsidRPr="006B49C3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200793" w:rsidRPr="006B49C3">
        <w:rPr>
          <w:rFonts w:ascii="TH SarabunPSK" w:hAnsi="TH SarabunPSK" w:cs="TH SarabunPSK"/>
          <w:sz w:val="32"/>
          <w:szCs w:val="32"/>
        </w:rPr>
        <w:t>http</w:t>
      </w:r>
      <w:r w:rsidR="00200793" w:rsidRPr="006B49C3">
        <w:rPr>
          <w:rFonts w:ascii="TH SarabunPSK" w:hAnsi="TH SarabunPSK" w:cs="TH SarabunPSK"/>
          <w:sz w:val="32"/>
          <w:szCs w:val="32"/>
          <w:cs/>
        </w:rPr>
        <w:t>://</w:t>
      </w:r>
      <w:r w:rsidR="00200793" w:rsidRPr="006B49C3">
        <w:rPr>
          <w:rFonts w:ascii="TH SarabunPSK" w:hAnsi="TH SarabunPSK" w:cs="TH SarabunPSK"/>
          <w:sz w:val="32"/>
          <w:szCs w:val="32"/>
        </w:rPr>
        <w:t>www3</w:t>
      </w:r>
      <w:r w:rsidR="00200793" w:rsidRPr="006B49C3">
        <w:rPr>
          <w:rFonts w:ascii="TH SarabunPSK" w:hAnsi="TH SarabunPSK" w:cs="TH SarabunPSK"/>
          <w:sz w:val="32"/>
          <w:szCs w:val="32"/>
          <w:cs/>
        </w:rPr>
        <w:t>.</w:t>
      </w:r>
      <w:r w:rsidR="00200793" w:rsidRPr="006B49C3">
        <w:rPr>
          <w:rFonts w:ascii="TH SarabunPSK" w:hAnsi="TH SarabunPSK" w:cs="TH SarabunPSK"/>
          <w:sz w:val="32"/>
          <w:szCs w:val="32"/>
        </w:rPr>
        <w:t xml:space="preserve">weforum  </w:t>
      </w:r>
      <w:r w:rsidR="00200793" w:rsidRPr="006B49C3">
        <w:rPr>
          <w:rFonts w:ascii="TH SarabunPSK" w:hAnsi="TH SarabunPSK" w:cs="TH SarabunPSK"/>
          <w:sz w:val="32"/>
          <w:szCs w:val="32"/>
        </w:rPr>
        <w:br/>
      </w:r>
      <w:r w:rsidR="00200793" w:rsidRPr="006B49C3">
        <w:rPr>
          <w:rFonts w:ascii="TH SarabunPSK" w:hAnsi="TH SarabunPSK" w:cs="TH SarabunPSK"/>
          <w:sz w:val="32"/>
          <w:szCs w:val="32"/>
          <w:cs/>
        </w:rPr>
        <w:t xml:space="preserve">          .</w:t>
      </w:r>
      <w:r w:rsidR="00200793" w:rsidRPr="006B49C3">
        <w:rPr>
          <w:rFonts w:ascii="TH SarabunPSK" w:hAnsi="TH SarabunPSK" w:cs="TH SarabunPSK"/>
          <w:sz w:val="32"/>
          <w:szCs w:val="32"/>
        </w:rPr>
        <w:t>org</w:t>
      </w:r>
      <w:r w:rsidR="00200793" w:rsidRPr="006B49C3">
        <w:rPr>
          <w:rFonts w:ascii="TH SarabunPSK" w:hAnsi="TH SarabunPSK" w:cs="TH SarabunPSK"/>
          <w:sz w:val="32"/>
          <w:szCs w:val="32"/>
          <w:cs/>
        </w:rPr>
        <w:t>/</w:t>
      </w:r>
      <w:r w:rsidR="00200793" w:rsidRPr="006B49C3">
        <w:rPr>
          <w:rFonts w:ascii="TH SarabunPSK" w:hAnsi="TH SarabunPSK" w:cs="TH SarabunPSK"/>
          <w:sz w:val="32"/>
          <w:szCs w:val="32"/>
        </w:rPr>
        <w:t>docs</w:t>
      </w:r>
      <w:r w:rsidR="00200793" w:rsidRPr="006B49C3">
        <w:rPr>
          <w:rFonts w:ascii="TH SarabunPSK" w:hAnsi="TH SarabunPSK" w:cs="TH SarabunPSK"/>
          <w:sz w:val="32"/>
          <w:szCs w:val="32"/>
          <w:cs/>
        </w:rPr>
        <w:t>/</w:t>
      </w:r>
      <w:r w:rsidR="00200793" w:rsidRPr="006B49C3">
        <w:rPr>
          <w:rFonts w:ascii="TH SarabunPSK" w:hAnsi="TH SarabunPSK" w:cs="TH SarabunPSK"/>
          <w:sz w:val="32"/>
          <w:szCs w:val="32"/>
        </w:rPr>
        <w:t>GCR2014</w:t>
      </w:r>
      <w:r w:rsidR="00200793" w:rsidRPr="006B49C3">
        <w:rPr>
          <w:rFonts w:ascii="TH SarabunPSK" w:hAnsi="TH SarabunPSK" w:cs="TH SarabunPSK"/>
          <w:sz w:val="32"/>
          <w:szCs w:val="32"/>
          <w:cs/>
        </w:rPr>
        <w:t>-</w:t>
      </w:r>
      <w:r w:rsidR="00200793" w:rsidRPr="006B49C3">
        <w:rPr>
          <w:rFonts w:ascii="TH SarabunPSK" w:hAnsi="TH SarabunPSK" w:cs="TH SarabunPSK"/>
          <w:sz w:val="32"/>
          <w:szCs w:val="32"/>
        </w:rPr>
        <w:t>15</w:t>
      </w:r>
      <w:r w:rsidR="00200793" w:rsidRPr="006B49C3">
        <w:rPr>
          <w:rFonts w:ascii="TH SarabunPSK" w:hAnsi="TH SarabunPSK" w:cs="TH SarabunPSK"/>
          <w:sz w:val="32"/>
          <w:szCs w:val="32"/>
          <w:cs/>
        </w:rPr>
        <w:t>/</w:t>
      </w:r>
      <w:r w:rsidR="00200793" w:rsidRPr="006B49C3">
        <w:rPr>
          <w:rFonts w:ascii="TH SarabunPSK" w:hAnsi="TH SarabunPSK" w:cs="TH SarabunPSK"/>
          <w:sz w:val="32"/>
          <w:szCs w:val="32"/>
        </w:rPr>
        <w:t>THA</w:t>
      </w:r>
      <w:r w:rsidR="00200793" w:rsidRPr="006B49C3">
        <w:rPr>
          <w:rFonts w:ascii="TH SarabunPSK" w:hAnsi="TH SarabunPSK" w:cs="TH SarabunPSK"/>
          <w:sz w:val="32"/>
          <w:szCs w:val="32"/>
          <w:cs/>
        </w:rPr>
        <w:t>.</w:t>
      </w:r>
      <w:r w:rsidR="00200793" w:rsidRPr="006B49C3">
        <w:rPr>
          <w:rFonts w:ascii="TH SarabunPSK" w:hAnsi="TH SarabunPSK" w:cs="TH SarabunPSK"/>
          <w:sz w:val="32"/>
          <w:szCs w:val="32"/>
        </w:rPr>
        <w:t xml:space="preserve">pdf </w:t>
      </w:r>
      <w:r w:rsidR="00200793" w:rsidRPr="006B49C3">
        <w:rPr>
          <w:rFonts w:ascii="TH SarabunPSK" w:hAnsi="TH SarabunPSK" w:cs="TH SarabunPSK"/>
          <w:sz w:val="32"/>
          <w:szCs w:val="32"/>
          <w:cs/>
        </w:rPr>
        <w:t>[</w:t>
      </w:r>
      <w:r w:rsidR="00200793" w:rsidRPr="006B49C3">
        <w:rPr>
          <w:rFonts w:ascii="TH SarabunPSK" w:hAnsi="TH SarabunPSK" w:cs="TH SarabunPSK"/>
          <w:sz w:val="32"/>
          <w:szCs w:val="32"/>
        </w:rPr>
        <w:t>2016, October 18</w:t>
      </w:r>
      <w:r w:rsidR="00200793" w:rsidRPr="006B49C3">
        <w:rPr>
          <w:rFonts w:ascii="TH SarabunPSK" w:hAnsi="TH SarabunPSK" w:cs="TH SarabunPSK"/>
          <w:sz w:val="32"/>
          <w:szCs w:val="32"/>
          <w:cs/>
        </w:rPr>
        <w:t>]</w:t>
      </w:r>
    </w:p>
    <w:p w:rsidR="00200793" w:rsidRPr="006B49C3" w:rsidRDefault="00200793" w:rsidP="00200793">
      <w:pPr>
        <w:spacing w:after="0" w:line="240" w:lineRule="auto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>[</w:t>
      </w:r>
      <w:r w:rsidRPr="006B49C3">
        <w:rPr>
          <w:rFonts w:ascii="TH SarabunPSK" w:hAnsi="TH SarabunPSK" w:cs="TH SarabunPSK"/>
          <w:sz w:val="32"/>
          <w:szCs w:val="32"/>
        </w:rPr>
        <w:t>2</w:t>
      </w:r>
      <w:r w:rsidRPr="006B49C3">
        <w:rPr>
          <w:rFonts w:ascii="TH SarabunPSK" w:hAnsi="TH SarabunPSK" w:cs="TH SarabunPSK"/>
          <w:sz w:val="32"/>
          <w:szCs w:val="32"/>
          <w:cs/>
        </w:rPr>
        <w:t>]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ab/>
      </w:r>
      <w:r w:rsidRPr="006B49C3">
        <w:rPr>
          <w:rFonts w:ascii="TH SarabunPSK" w:hAnsi="TH SarabunPSK" w:cs="TH SarabunPSK"/>
          <w:sz w:val="32"/>
          <w:szCs w:val="32"/>
        </w:rPr>
        <w:t>DeepDive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6B49C3">
        <w:rPr>
          <w:rFonts w:ascii="TH SarabunPSK" w:hAnsi="TH SarabunPSK" w:cs="TH SarabunPSK"/>
          <w:sz w:val="32"/>
          <w:szCs w:val="32"/>
        </w:rPr>
        <w:t>A Data Management System for Automatic Knowledge Base Construction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Ce Zhang</w:t>
      </w:r>
      <w:r w:rsidRPr="006B49C3">
        <w:rPr>
          <w:rFonts w:ascii="TH SarabunPSK" w:hAnsi="TH SarabunPSK" w:cs="TH SarabunPSK"/>
          <w:sz w:val="32"/>
          <w:szCs w:val="32"/>
          <w:cs/>
        </w:rPr>
        <w:t>.</w:t>
      </w:r>
      <w:r w:rsidRPr="006B49C3">
        <w:rPr>
          <w:rFonts w:ascii="TH SarabunPSK" w:hAnsi="TH SarabunPSK" w:cs="TH SarabunPSK"/>
          <w:sz w:val="32"/>
          <w:szCs w:val="32"/>
        </w:rPr>
        <w:t>Ph</w:t>
      </w:r>
      <w:r w:rsidRPr="006B49C3">
        <w:rPr>
          <w:rFonts w:ascii="TH SarabunPSK" w:hAnsi="TH SarabunPSK" w:cs="TH SarabunPSK"/>
          <w:sz w:val="32"/>
          <w:szCs w:val="32"/>
          <w:cs/>
        </w:rPr>
        <w:t>.</w:t>
      </w:r>
      <w:r w:rsidRPr="006B49C3">
        <w:rPr>
          <w:rFonts w:ascii="TH SarabunPSK" w:hAnsi="TH SarabunPSK" w:cs="TH SarabunPSK"/>
          <w:sz w:val="32"/>
          <w:szCs w:val="32"/>
        </w:rPr>
        <w:t>D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Dissertation, University of Wisconsin</w:t>
      </w:r>
      <w:r w:rsidRPr="006B49C3">
        <w:rPr>
          <w:rFonts w:ascii="TH SarabunPSK" w:hAnsi="TH SarabunPSK" w:cs="TH SarabunPSK"/>
          <w:sz w:val="32"/>
          <w:szCs w:val="32"/>
          <w:cs/>
        </w:rPr>
        <w:t>-</w:t>
      </w:r>
      <w:r w:rsidRPr="006B49C3">
        <w:rPr>
          <w:rFonts w:ascii="TH SarabunPSK" w:hAnsi="TH SarabunPSK" w:cs="TH SarabunPSK"/>
          <w:sz w:val="32"/>
          <w:szCs w:val="32"/>
        </w:rPr>
        <w:t>Madison, 2015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Available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:  </w:t>
      </w:r>
      <w:hyperlink r:id="rId27" w:history="1">
        <w:r w:rsidRPr="006B49C3">
          <w:rPr>
            <w:rStyle w:val="Hyperlink"/>
            <w:rFonts w:ascii="TH SarabunPSK" w:hAnsi="TH SarabunPSK" w:cs="TH SarabunPSK"/>
          </w:rPr>
          <w:t>http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://</w:t>
        </w:r>
        <w:r w:rsidRPr="006B49C3">
          <w:rPr>
            <w:rStyle w:val="Hyperlink"/>
            <w:rFonts w:ascii="TH SarabunPSK" w:hAnsi="TH SarabunPSK" w:cs="TH SarabunPSK"/>
          </w:rPr>
          <w:t>cs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.</w:t>
        </w:r>
        <w:r w:rsidRPr="006B49C3">
          <w:rPr>
            <w:rStyle w:val="Hyperlink"/>
            <w:rFonts w:ascii="TH SarabunPSK" w:hAnsi="TH SarabunPSK" w:cs="TH SarabunPSK"/>
          </w:rPr>
          <w:t>stanford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.</w:t>
        </w:r>
        <w:r w:rsidRPr="006B49C3">
          <w:rPr>
            <w:rStyle w:val="Hyperlink"/>
            <w:rFonts w:ascii="TH SarabunPSK" w:hAnsi="TH SarabunPSK" w:cs="TH SarabunPSK"/>
          </w:rPr>
          <w:t>edu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/</w:t>
        </w:r>
        <w:r w:rsidRPr="006B49C3">
          <w:rPr>
            <w:rStyle w:val="Hyperlink"/>
            <w:rFonts w:ascii="TH SarabunPSK" w:hAnsi="TH SarabunPSK" w:cs="TH SarabunPSK"/>
          </w:rPr>
          <w:t>people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/</w:t>
        </w:r>
        <w:r w:rsidRPr="006B49C3">
          <w:rPr>
            <w:rStyle w:val="Hyperlink"/>
            <w:rFonts w:ascii="TH SarabunPSK" w:hAnsi="TH SarabunPSK" w:cs="TH SarabunPSK"/>
          </w:rPr>
          <w:t>czhang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/</w:t>
        </w:r>
        <w:r w:rsidRPr="006B49C3">
          <w:rPr>
            <w:rStyle w:val="Hyperlink"/>
            <w:rFonts w:ascii="TH SarabunPSK" w:hAnsi="TH SarabunPSK" w:cs="TH SarabunPSK"/>
          </w:rPr>
          <w:t>zhang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.</w:t>
        </w:r>
        <w:r w:rsidRPr="006B49C3">
          <w:rPr>
            <w:rStyle w:val="Hyperlink"/>
            <w:rFonts w:ascii="TH SarabunPSK" w:hAnsi="TH SarabunPSK" w:cs="TH SarabunPSK"/>
          </w:rPr>
          <w:t>thesis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.</w:t>
        </w:r>
        <w:r w:rsidRPr="006B49C3">
          <w:rPr>
            <w:rStyle w:val="Hyperlink"/>
            <w:rFonts w:ascii="TH SarabunPSK" w:hAnsi="TH SarabunPSK" w:cs="TH SarabunPSK"/>
          </w:rPr>
          <w:t>pdf</w:t>
        </w:r>
      </w:hyperlink>
      <w:r w:rsidRPr="006B49C3">
        <w:rPr>
          <w:rFonts w:ascii="TH SarabunPSK" w:hAnsi="TH SarabunPSK" w:cs="TH SarabunPSK"/>
          <w:sz w:val="32"/>
          <w:szCs w:val="32"/>
          <w:cs/>
        </w:rPr>
        <w:t xml:space="preserve"> [</w:t>
      </w:r>
      <w:r w:rsidRPr="006B49C3">
        <w:rPr>
          <w:rFonts w:ascii="TH SarabunPSK" w:hAnsi="TH SarabunPSK" w:cs="TH SarabunPSK"/>
          <w:sz w:val="32"/>
          <w:szCs w:val="32"/>
        </w:rPr>
        <w:t>2016, October 18</w:t>
      </w:r>
      <w:r w:rsidRPr="006B49C3">
        <w:rPr>
          <w:rFonts w:ascii="TH SarabunPSK" w:hAnsi="TH SarabunPSK" w:cs="TH SarabunPSK"/>
          <w:sz w:val="32"/>
          <w:szCs w:val="32"/>
          <w:cs/>
        </w:rPr>
        <w:t>]</w:t>
      </w:r>
    </w:p>
    <w:p w:rsidR="00200793" w:rsidRPr="006B49C3" w:rsidRDefault="00200793" w:rsidP="00200793">
      <w:pPr>
        <w:spacing w:after="0" w:line="240" w:lineRule="auto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>[</w:t>
      </w:r>
      <w:r w:rsidRPr="006B49C3">
        <w:rPr>
          <w:rFonts w:ascii="TH SarabunPSK" w:hAnsi="TH SarabunPSK" w:cs="TH SarabunPSK"/>
          <w:sz w:val="32"/>
          <w:szCs w:val="32"/>
        </w:rPr>
        <w:t>3</w:t>
      </w:r>
      <w:r w:rsidRPr="006B49C3">
        <w:rPr>
          <w:rFonts w:ascii="TH SarabunPSK" w:hAnsi="TH SarabunPSK" w:cs="TH SarabunPSK"/>
          <w:sz w:val="32"/>
          <w:szCs w:val="32"/>
          <w:cs/>
        </w:rPr>
        <w:t>]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ab/>
      </w:r>
      <w:r w:rsidRPr="006B49C3">
        <w:rPr>
          <w:rFonts w:ascii="TH SarabunPSK" w:hAnsi="TH SarabunPSK" w:cs="TH SarabunPSK"/>
          <w:sz w:val="32"/>
          <w:szCs w:val="32"/>
        </w:rPr>
        <w:t>AlchemyLanguageAPI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Available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: </w:t>
      </w:r>
      <w:hyperlink r:id="rId28" w:history="1">
        <w:r w:rsidRPr="006B49C3">
          <w:rPr>
            <w:rStyle w:val="Hyperlink"/>
            <w:rFonts w:ascii="TH SarabunPSK" w:hAnsi="TH SarabunPSK" w:cs="TH SarabunPSK"/>
          </w:rPr>
          <w:t>https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://</w:t>
        </w:r>
        <w:r w:rsidRPr="006B49C3">
          <w:rPr>
            <w:rStyle w:val="Hyperlink"/>
            <w:rFonts w:ascii="TH SarabunPSK" w:hAnsi="TH SarabunPSK" w:cs="TH SarabunPSK"/>
          </w:rPr>
          <w:t>alchemy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-</w:t>
        </w:r>
        <w:r w:rsidRPr="006B49C3">
          <w:rPr>
            <w:rStyle w:val="Hyperlink"/>
            <w:rFonts w:ascii="TH SarabunPSK" w:hAnsi="TH SarabunPSK" w:cs="TH SarabunPSK"/>
          </w:rPr>
          <w:t>language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-</w:t>
        </w:r>
        <w:r w:rsidRPr="006B49C3">
          <w:rPr>
            <w:rStyle w:val="Hyperlink"/>
            <w:rFonts w:ascii="TH SarabunPSK" w:hAnsi="TH SarabunPSK" w:cs="TH SarabunPSK"/>
          </w:rPr>
          <w:t>demo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.</w:t>
        </w:r>
        <w:r w:rsidRPr="006B49C3">
          <w:rPr>
            <w:rStyle w:val="Hyperlink"/>
            <w:rFonts w:ascii="TH SarabunPSK" w:hAnsi="TH SarabunPSK" w:cs="TH SarabunPSK"/>
          </w:rPr>
          <w:t>mybluemix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.</w:t>
        </w:r>
        <w:r w:rsidRPr="006B49C3">
          <w:rPr>
            <w:rStyle w:val="Hyperlink"/>
            <w:rFonts w:ascii="TH SarabunPSK" w:hAnsi="TH SarabunPSK" w:cs="TH SarabunPSK"/>
          </w:rPr>
          <w:t>net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/</w:t>
        </w:r>
      </w:hyperlink>
      <w:r w:rsidRPr="006B49C3">
        <w:rPr>
          <w:rFonts w:ascii="TH SarabunPSK" w:hAnsi="TH SarabunPSK" w:cs="TH SarabunPSK"/>
          <w:sz w:val="32"/>
          <w:szCs w:val="32"/>
          <w:cs/>
        </w:rPr>
        <w:t>. [</w:t>
      </w:r>
      <w:r w:rsidRPr="006B49C3">
        <w:rPr>
          <w:rFonts w:ascii="TH SarabunPSK" w:hAnsi="TH SarabunPSK" w:cs="TH SarabunPSK"/>
          <w:sz w:val="32"/>
          <w:szCs w:val="32"/>
        </w:rPr>
        <w:t>2016, October 18</w:t>
      </w:r>
      <w:r w:rsidRPr="006B49C3">
        <w:rPr>
          <w:rFonts w:ascii="TH SarabunPSK" w:hAnsi="TH SarabunPSK" w:cs="TH SarabunPSK"/>
          <w:sz w:val="32"/>
          <w:szCs w:val="32"/>
          <w:cs/>
        </w:rPr>
        <w:t>]</w:t>
      </w:r>
    </w:p>
    <w:p w:rsidR="00200793" w:rsidRPr="006B49C3" w:rsidRDefault="00200793" w:rsidP="00200793">
      <w:pPr>
        <w:spacing w:after="0" w:line="240" w:lineRule="auto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>[</w:t>
      </w:r>
      <w:r w:rsidRPr="006B49C3">
        <w:rPr>
          <w:rFonts w:ascii="TH SarabunPSK" w:hAnsi="TH SarabunPSK" w:cs="TH SarabunPSK"/>
          <w:sz w:val="32"/>
          <w:szCs w:val="32"/>
        </w:rPr>
        <w:t>4</w:t>
      </w:r>
      <w:r w:rsidRPr="006B49C3">
        <w:rPr>
          <w:rFonts w:ascii="TH SarabunPSK" w:hAnsi="TH SarabunPSK" w:cs="TH SarabunPSK"/>
          <w:sz w:val="32"/>
          <w:szCs w:val="32"/>
          <w:cs/>
        </w:rPr>
        <w:t>]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ab/>
      </w:r>
      <w:r w:rsidRPr="006B49C3">
        <w:rPr>
          <w:rFonts w:ascii="TH SarabunPSK" w:hAnsi="TH SarabunPSK" w:cs="TH SarabunPSK"/>
          <w:sz w:val="32"/>
          <w:szCs w:val="32"/>
        </w:rPr>
        <w:t>AYLIEN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Available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: </w:t>
      </w:r>
      <w:hyperlink r:id="rId29" w:history="1">
        <w:r w:rsidRPr="006B49C3">
          <w:rPr>
            <w:rStyle w:val="Hyperlink"/>
            <w:rFonts w:ascii="TH SarabunPSK" w:hAnsi="TH SarabunPSK" w:cs="TH SarabunPSK"/>
          </w:rPr>
          <w:t>http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://</w:t>
        </w:r>
        <w:r w:rsidRPr="006B49C3">
          <w:rPr>
            <w:rStyle w:val="Hyperlink"/>
            <w:rFonts w:ascii="TH SarabunPSK" w:hAnsi="TH SarabunPSK" w:cs="TH SarabunPSK"/>
          </w:rPr>
          <w:t>aylien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.</w:t>
        </w:r>
        <w:r w:rsidRPr="006B49C3">
          <w:rPr>
            <w:rStyle w:val="Hyperlink"/>
            <w:rFonts w:ascii="TH SarabunPSK" w:hAnsi="TH SarabunPSK" w:cs="TH SarabunPSK"/>
          </w:rPr>
          <w:t>com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/</w:t>
        </w:r>
      </w:hyperlink>
      <w:r w:rsidRPr="006B49C3">
        <w:rPr>
          <w:rFonts w:ascii="TH SarabunPSK" w:hAnsi="TH SarabunPSK" w:cs="TH SarabunPSK"/>
          <w:sz w:val="32"/>
          <w:szCs w:val="32"/>
          <w:cs/>
        </w:rPr>
        <w:t>. [</w:t>
      </w:r>
      <w:r w:rsidRPr="006B49C3">
        <w:rPr>
          <w:rFonts w:ascii="TH SarabunPSK" w:hAnsi="TH SarabunPSK" w:cs="TH SarabunPSK"/>
          <w:sz w:val="32"/>
          <w:szCs w:val="32"/>
        </w:rPr>
        <w:t>2016, October 18</w:t>
      </w:r>
      <w:r w:rsidRPr="006B49C3">
        <w:rPr>
          <w:rFonts w:ascii="TH SarabunPSK" w:hAnsi="TH SarabunPSK" w:cs="TH SarabunPSK"/>
          <w:sz w:val="32"/>
          <w:szCs w:val="32"/>
          <w:cs/>
        </w:rPr>
        <w:t>]</w:t>
      </w:r>
    </w:p>
    <w:p w:rsidR="00200793" w:rsidRPr="006B49C3" w:rsidRDefault="00200793" w:rsidP="00200793">
      <w:pPr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>[</w:t>
      </w:r>
      <w:r w:rsidRPr="006B49C3">
        <w:rPr>
          <w:rFonts w:ascii="TH SarabunPSK" w:hAnsi="TH SarabunPSK" w:cs="TH SarabunPSK"/>
          <w:sz w:val="32"/>
          <w:szCs w:val="32"/>
        </w:rPr>
        <w:t>5</w:t>
      </w:r>
      <w:r w:rsidRPr="006B49C3">
        <w:rPr>
          <w:rFonts w:ascii="TH SarabunPSK" w:hAnsi="TH SarabunPSK" w:cs="TH SarabunPSK"/>
          <w:sz w:val="32"/>
          <w:szCs w:val="32"/>
          <w:cs/>
        </w:rPr>
        <w:t>]</w:t>
      </w:r>
      <w:r w:rsidRPr="006B49C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B49C3">
        <w:rPr>
          <w:rFonts w:ascii="TH SarabunPSK" w:hAnsi="TH SarabunPSK" w:cs="TH SarabunPSK"/>
          <w:b/>
          <w:bCs/>
          <w:sz w:val="32"/>
          <w:szCs w:val="32"/>
        </w:rPr>
        <w:tab/>
      </w:r>
      <w:r w:rsidRPr="006B49C3">
        <w:rPr>
          <w:rFonts w:ascii="TH SarabunPSK" w:hAnsi="TH SarabunPSK" w:cs="TH SarabunPSK"/>
          <w:sz w:val="32"/>
          <w:szCs w:val="32"/>
        </w:rPr>
        <w:t>Latent Dirichlet allocation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Blei, D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M</w:t>
      </w:r>
      <w:r w:rsidRPr="006B49C3">
        <w:rPr>
          <w:rFonts w:ascii="TH SarabunPSK" w:hAnsi="TH SarabunPSK" w:cs="TH SarabunPSK"/>
          <w:sz w:val="32"/>
          <w:szCs w:val="32"/>
          <w:cs/>
        </w:rPr>
        <w:t>.</w:t>
      </w:r>
      <w:r w:rsidRPr="006B49C3">
        <w:rPr>
          <w:rFonts w:ascii="TH SarabunPSK" w:hAnsi="TH SarabunPSK" w:cs="TH SarabunPSK"/>
          <w:sz w:val="32"/>
          <w:szCs w:val="32"/>
        </w:rPr>
        <w:t>, Ng, A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Y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and Jordan, M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I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In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6B49C3">
        <w:rPr>
          <w:rFonts w:ascii="TH SarabunPSK" w:hAnsi="TH SarabunPSK" w:cs="TH SarabunPSK"/>
          <w:sz w:val="32"/>
          <w:szCs w:val="32"/>
        </w:rPr>
        <w:t>Journal of Machine Learning Research 3, pp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993</w:t>
      </w:r>
      <w:r w:rsidRPr="006B49C3">
        <w:rPr>
          <w:rFonts w:ascii="TH SarabunPSK" w:hAnsi="TH SarabunPSK" w:cs="TH SarabunPSK"/>
          <w:sz w:val="32"/>
          <w:szCs w:val="32"/>
          <w:cs/>
        </w:rPr>
        <w:t>-</w:t>
      </w:r>
      <w:r w:rsidRPr="006B49C3">
        <w:rPr>
          <w:rFonts w:ascii="TH SarabunPSK" w:hAnsi="TH SarabunPSK" w:cs="TH SarabunPSK"/>
          <w:sz w:val="32"/>
          <w:szCs w:val="32"/>
        </w:rPr>
        <w:t>1022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2003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Available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6B49C3">
        <w:rPr>
          <w:rFonts w:ascii="TH SarabunPSK" w:hAnsi="TH SarabunPSK" w:cs="TH SarabunPSK"/>
          <w:sz w:val="32"/>
          <w:szCs w:val="32"/>
        </w:rPr>
        <w:t>http</w:t>
      </w:r>
      <w:r w:rsidRPr="006B49C3">
        <w:rPr>
          <w:rFonts w:ascii="TH SarabunPSK" w:hAnsi="TH SarabunPSK" w:cs="TH SarabunPSK"/>
          <w:sz w:val="32"/>
          <w:szCs w:val="32"/>
          <w:cs/>
        </w:rPr>
        <w:t>://</w:t>
      </w:r>
      <w:r w:rsidRPr="006B49C3">
        <w:rPr>
          <w:rFonts w:ascii="TH SarabunPSK" w:hAnsi="TH SarabunPSK" w:cs="TH SarabunPSK"/>
          <w:sz w:val="32"/>
          <w:szCs w:val="32"/>
        </w:rPr>
        <w:t>www</w:t>
      </w:r>
      <w:r w:rsidRPr="006B49C3">
        <w:rPr>
          <w:rFonts w:ascii="TH SarabunPSK" w:hAnsi="TH SarabunPSK" w:cs="TH SarabunPSK"/>
          <w:sz w:val="32"/>
          <w:szCs w:val="32"/>
          <w:cs/>
        </w:rPr>
        <w:t>.</w:t>
      </w:r>
      <w:r w:rsidRPr="006B49C3">
        <w:rPr>
          <w:rFonts w:ascii="TH SarabunPSK" w:hAnsi="TH SarabunPSK" w:cs="TH SarabunPSK"/>
          <w:sz w:val="32"/>
          <w:szCs w:val="32"/>
        </w:rPr>
        <w:t>jmlr</w:t>
      </w:r>
      <w:r w:rsidRPr="006B49C3">
        <w:rPr>
          <w:rFonts w:ascii="TH SarabunPSK" w:hAnsi="TH SarabunPSK" w:cs="TH SarabunPSK"/>
          <w:sz w:val="32"/>
          <w:szCs w:val="32"/>
          <w:cs/>
        </w:rPr>
        <w:t>.</w:t>
      </w:r>
      <w:r w:rsidRPr="006B49C3">
        <w:rPr>
          <w:rFonts w:ascii="TH SarabunPSK" w:hAnsi="TH SarabunPSK" w:cs="TH SarabunPSK"/>
          <w:sz w:val="32"/>
          <w:szCs w:val="32"/>
        </w:rPr>
        <w:t>org</w:t>
      </w:r>
      <w:r w:rsidRPr="006B49C3">
        <w:rPr>
          <w:rFonts w:ascii="TH SarabunPSK" w:hAnsi="TH SarabunPSK" w:cs="TH SarabunPSK"/>
          <w:sz w:val="32"/>
          <w:szCs w:val="32"/>
          <w:cs/>
        </w:rPr>
        <w:t>/</w:t>
      </w:r>
      <w:r w:rsidRPr="006B49C3">
        <w:rPr>
          <w:rFonts w:ascii="TH SarabunPSK" w:hAnsi="TH SarabunPSK" w:cs="TH SarabunPSK"/>
          <w:sz w:val="32"/>
          <w:szCs w:val="32"/>
        </w:rPr>
        <w:t>papers</w:t>
      </w:r>
      <w:r w:rsidRPr="006B49C3">
        <w:rPr>
          <w:rFonts w:ascii="TH SarabunPSK" w:hAnsi="TH SarabunPSK" w:cs="TH SarabunPSK"/>
          <w:sz w:val="32"/>
          <w:szCs w:val="32"/>
          <w:cs/>
        </w:rPr>
        <w:t>/</w:t>
      </w:r>
      <w:r w:rsidRPr="006B49C3">
        <w:rPr>
          <w:rFonts w:ascii="TH SarabunPSK" w:hAnsi="TH SarabunPSK" w:cs="TH SarabunPSK"/>
          <w:sz w:val="32"/>
          <w:szCs w:val="32"/>
        </w:rPr>
        <w:t>volume3</w:t>
      </w:r>
      <w:r w:rsidRPr="006B49C3">
        <w:rPr>
          <w:rFonts w:ascii="TH SarabunPSK" w:hAnsi="TH SarabunPSK" w:cs="TH SarabunPSK"/>
          <w:sz w:val="32"/>
          <w:szCs w:val="32"/>
          <w:cs/>
        </w:rPr>
        <w:t>/</w:t>
      </w:r>
      <w:r w:rsidRPr="006B49C3">
        <w:rPr>
          <w:rFonts w:ascii="TH SarabunPSK" w:hAnsi="TH SarabunPSK" w:cs="TH SarabunPSK"/>
          <w:sz w:val="32"/>
          <w:szCs w:val="32"/>
        </w:rPr>
        <w:t>blei03a</w:t>
      </w:r>
      <w:r w:rsidRPr="006B49C3">
        <w:rPr>
          <w:rFonts w:ascii="TH SarabunPSK" w:hAnsi="TH SarabunPSK" w:cs="TH SarabunPSK"/>
          <w:sz w:val="32"/>
          <w:szCs w:val="32"/>
          <w:cs/>
        </w:rPr>
        <w:t>/</w:t>
      </w:r>
      <w:r w:rsidRPr="006B49C3">
        <w:rPr>
          <w:rFonts w:ascii="TH SarabunPSK" w:hAnsi="TH SarabunPSK" w:cs="TH SarabunPSK"/>
          <w:sz w:val="32"/>
          <w:szCs w:val="32"/>
        </w:rPr>
        <w:t>blei03a</w:t>
      </w:r>
      <w:r w:rsidRPr="006B49C3">
        <w:rPr>
          <w:rFonts w:ascii="TH SarabunPSK" w:hAnsi="TH SarabunPSK" w:cs="TH SarabunPSK"/>
          <w:sz w:val="32"/>
          <w:szCs w:val="32"/>
          <w:cs/>
        </w:rPr>
        <w:t>.</w:t>
      </w:r>
      <w:r w:rsidRPr="006B49C3">
        <w:rPr>
          <w:rFonts w:ascii="TH SarabunPSK" w:hAnsi="TH SarabunPSK" w:cs="TH SarabunPSK"/>
          <w:sz w:val="32"/>
          <w:szCs w:val="32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</w:rPr>
        <w:t>[</w:t>
      </w:r>
      <w:r w:rsidRPr="006B49C3">
        <w:rPr>
          <w:rFonts w:ascii="TH SarabunPSK" w:hAnsi="TH SarabunPSK" w:cs="TH SarabunPSK"/>
          <w:sz w:val="32"/>
          <w:szCs w:val="32"/>
        </w:rPr>
        <w:t>2016, October 18</w:t>
      </w:r>
      <w:r w:rsidRPr="006B49C3">
        <w:rPr>
          <w:rFonts w:ascii="TH SarabunPSK" w:hAnsi="TH SarabunPSK" w:cs="TH SarabunPSK"/>
          <w:sz w:val="32"/>
          <w:szCs w:val="32"/>
          <w:cs/>
        </w:rPr>
        <w:t>]</w:t>
      </w:r>
    </w:p>
    <w:p w:rsidR="00200793" w:rsidRPr="006B49C3" w:rsidRDefault="00200793" w:rsidP="00200793">
      <w:pPr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>[</w:t>
      </w:r>
      <w:r w:rsidRPr="006B49C3">
        <w:rPr>
          <w:rFonts w:ascii="TH SarabunPSK" w:hAnsi="TH SarabunPSK" w:cs="TH SarabunPSK"/>
          <w:sz w:val="32"/>
          <w:szCs w:val="32"/>
        </w:rPr>
        <w:t>6</w:t>
      </w:r>
      <w:r w:rsidRPr="006B49C3">
        <w:rPr>
          <w:rFonts w:ascii="TH SarabunPSK" w:hAnsi="TH SarabunPSK" w:cs="TH SarabunPSK"/>
          <w:sz w:val="32"/>
          <w:szCs w:val="32"/>
          <w:cs/>
        </w:rPr>
        <w:t>]</w:t>
      </w:r>
      <w:r w:rsidRPr="006B49C3">
        <w:rPr>
          <w:rFonts w:ascii="TH SarabunPSK" w:hAnsi="TH SarabunPSK" w:cs="TH SarabunPSK"/>
          <w:sz w:val="32"/>
          <w:szCs w:val="32"/>
        </w:rPr>
        <w:tab/>
        <w:t>Latent Semantic Analysis of Wikipedia with Spark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Available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6B49C3">
        <w:rPr>
          <w:rFonts w:ascii="TH SarabunPSK" w:hAnsi="TH SarabunPSK" w:cs="TH SarabunPSK"/>
          <w:sz w:val="32"/>
          <w:szCs w:val="32"/>
        </w:rPr>
        <w:t>http</w:t>
      </w:r>
      <w:r w:rsidRPr="006B49C3">
        <w:rPr>
          <w:rFonts w:ascii="TH SarabunPSK" w:hAnsi="TH SarabunPSK" w:cs="TH SarabunPSK"/>
          <w:sz w:val="32"/>
          <w:szCs w:val="32"/>
          <w:cs/>
        </w:rPr>
        <w:t>://</w:t>
      </w:r>
      <w:r w:rsidRPr="006B49C3">
        <w:rPr>
          <w:rFonts w:ascii="TH SarabunPSK" w:hAnsi="TH SarabunPSK" w:cs="TH SarabunPSK"/>
          <w:sz w:val="32"/>
          <w:szCs w:val="32"/>
        </w:rPr>
        <w:t>www</w:t>
      </w:r>
      <w:r w:rsidRPr="006B49C3">
        <w:rPr>
          <w:rFonts w:ascii="TH SarabunPSK" w:hAnsi="TH SarabunPSK" w:cs="TH SarabunPSK"/>
          <w:sz w:val="32"/>
          <w:szCs w:val="32"/>
          <w:cs/>
        </w:rPr>
        <w:t>.</w:t>
      </w:r>
      <w:r w:rsidRPr="006B49C3">
        <w:rPr>
          <w:rFonts w:ascii="TH SarabunPSK" w:hAnsi="TH SarabunPSK" w:cs="TH SarabunPSK"/>
          <w:sz w:val="32"/>
          <w:szCs w:val="32"/>
        </w:rPr>
        <w:t>slideshare</w:t>
      </w:r>
      <w:r w:rsidRPr="006B49C3">
        <w:rPr>
          <w:rFonts w:ascii="TH SarabunPSK" w:hAnsi="TH SarabunPSK" w:cs="TH SarabunPSK"/>
          <w:sz w:val="32"/>
          <w:szCs w:val="32"/>
          <w:cs/>
        </w:rPr>
        <w:t>.</w:t>
      </w:r>
      <w:r w:rsidRPr="006B49C3">
        <w:rPr>
          <w:rFonts w:ascii="TH SarabunPSK" w:hAnsi="TH SarabunPSK" w:cs="TH SarabunPSK"/>
          <w:sz w:val="32"/>
          <w:szCs w:val="32"/>
        </w:rPr>
        <w:t>net</w:t>
      </w:r>
      <w:r w:rsidRPr="006B49C3">
        <w:rPr>
          <w:rFonts w:ascii="TH SarabunPSK" w:hAnsi="TH SarabunPSK" w:cs="TH SarabunPSK"/>
          <w:sz w:val="32"/>
          <w:szCs w:val="32"/>
          <w:cs/>
        </w:rPr>
        <w:t>/</w:t>
      </w:r>
      <w:r w:rsidRPr="006B49C3">
        <w:rPr>
          <w:rFonts w:ascii="TH SarabunPSK" w:hAnsi="TH SarabunPSK" w:cs="TH SarabunPSK"/>
          <w:sz w:val="32"/>
          <w:szCs w:val="32"/>
        </w:rPr>
        <w:t>SandyRyza</w:t>
      </w:r>
      <w:r w:rsidRPr="006B49C3">
        <w:rPr>
          <w:rFonts w:ascii="TH SarabunPSK" w:hAnsi="TH SarabunPSK" w:cs="TH SarabunPSK"/>
          <w:sz w:val="32"/>
          <w:szCs w:val="32"/>
          <w:cs/>
        </w:rPr>
        <w:t>/</w:t>
      </w:r>
      <w:r w:rsidRPr="006B49C3">
        <w:rPr>
          <w:rFonts w:ascii="TH SarabunPSK" w:hAnsi="TH SarabunPSK" w:cs="TH SarabunPSK"/>
          <w:sz w:val="32"/>
          <w:szCs w:val="32"/>
        </w:rPr>
        <w:t>lsa</w:t>
      </w:r>
      <w:r w:rsidRPr="006B49C3">
        <w:rPr>
          <w:rFonts w:ascii="TH SarabunPSK" w:hAnsi="TH SarabunPSK" w:cs="TH SarabunPSK"/>
          <w:sz w:val="32"/>
          <w:szCs w:val="32"/>
          <w:cs/>
        </w:rPr>
        <w:t>-</w:t>
      </w:r>
      <w:r w:rsidRPr="006B49C3">
        <w:rPr>
          <w:rFonts w:ascii="TH SarabunPSK" w:hAnsi="TH SarabunPSK" w:cs="TH SarabunPSK"/>
          <w:sz w:val="32"/>
          <w:szCs w:val="32"/>
        </w:rPr>
        <w:t>47411625</w:t>
      </w:r>
      <w:r w:rsidRPr="006B49C3">
        <w:rPr>
          <w:rFonts w:ascii="TH SarabunPSK" w:hAnsi="TH SarabunPSK" w:cs="TH SarabunPSK"/>
          <w:sz w:val="32"/>
          <w:szCs w:val="32"/>
          <w:cs/>
        </w:rPr>
        <w:t>. [</w:t>
      </w:r>
      <w:r w:rsidRPr="006B49C3">
        <w:rPr>
          <w:rFonts w:ascii="TH SarabunPSK" w:hAnsi="TH SarabunPSK" w:cs="TH SarabunPSK"/>
          <w:sz w:val="32"/>
          <w:szCs w:val="32"/>
        </w:rPr>
        <w:t>2016, October 18</w:t>
      </w:r>
      <w:r w:rsidRPr="006B49C3">
        <w:rPr>
          <w:rFonts w:ascii="TH SarabunPSK" w:hAnsi="TH SarabunPSK" w:cs="TH SarabunPSK"/>
          <w:sz w:val="32"/>
          <w:szCs w:val="32"/>
          <w:cs/>
        </w:rPr>
        <w:t>]</w:t>
      </w:r>
    </w:p>
    <w:p w:rsidR="00200793" w:rsidRPr="006B49C3" w:rsidRDefault="00200793" w:rsidP="00200793">
      <w:pPr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>[</w:t>
      </w:r>
      <w:r w:rsidRPr="006B49C3">
        <w:rPr>
          <w:rFonts w:ascii="TH SarabunPSK" w:hAnsi="TH SarabunPSK" w:cs="TH SarabunPSK"/>
          <w:sz w:val="32"/>
          <w:szCs w:val="32"/>
        </w:rPr>
        <w:t>7</w:t>
      </w:r>
      <w:r w:rsidRPr="006B49C3">
        <w:rPr>
          <w:rFonts w:ascii="TH SarabunPSK" w:hAnsi="TH SarabunPSK" w:cs="TH SarabunPSK"/>
          <w:sz w:val="32"/>
          <w:szCs w:val="32"/>
          <w:cs/>
        </w:rPr>
        <w:t>]</w:t>
      </w:r>
      <w:r w:rsidRPr="006B49C3">
        <w:rPr>
          <w:rFonts w:ascii="TH SarabunPSK" w:hAnsi="TH SarabunPSK" w:cs="TH SarabunPSK"/>
          <w:sz w:val="32"/>
          <w:szCs w:val="32"/>
        </w:rPr>
        <w:tab/>
        <w:t>Comparison between LSA</w:t>
      </w:r>
      <w:r w:rsidRPr="006B49C3">
        <w:rPr>
          <w:rFonts w:ascii="TH SarabunPSK" w:hAnsi="TH SarabunPSK" w:cs="TH SarabunPSK"/>
          <w:sz w:val="32"/>
          <w:szCs w:val="32"/>
          <w:cs/>
        </w:rPr>
        <w:t>-</w:t>
      </w:r>
      <w:r w:rsidRPr="006B49C3">
        <w:rPr>
          <w:rFonts w:ascii="TH SarabunPSK" w:hAnsi="TH SarabunPSK" w:cs="TH SarabunPSK"/>
          <w:sz w:val="32"/>
          <w:szCs w:val="32"/>
        </w:rPr>
        <w:t>LDA</w:t>
      </w:r>
      <w:r w:rsidRPr="006B49C3">
        <w:rPr>
          <w:rFonts w:ascii="TH SarabunPSK" w:hAnsi="TH SarabunPSK" w:cs="TH SarabunPSK"/>
          <w:sz w:val="32"/>
          <w:szCs w:val="32"/>
          <w:cs/>
        </w:rPr>
        <w:t>-</w:t>
      </w:r>
      <w:r w:rsidRPr="006B49C3">
        <w:rPr>
          <w:rFonts w:ascii="TH SarabunPSK" w:hAnsi="TH SarabunPSK" w:cs="TH SarabunPSK"/>
          <w:sz w:val="32"/>
          <w:szCs w:val="32"/>
        </w:rPr>
        <w:t>Lexical Chains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Costin Chiru, Traian Rebedea and Silvia Ciotec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2014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Available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6B49C3">
        <w:rPr>
          <w:rFonts w:ascii="TH SarabunPSK" w:hAnsi="TH SarabunPSK" w:cs="TH SarabunPSK"/>
          <w:sz w:val="32"/>
          <w:szCs w:val="32"/>
        </w:rPr>
        <w:t>http</w:t>
      </w:r>
      <w:r w:rsidRPr="006B49C3">
        <w:rPr>
          <w:rFonts w:ascii="TH SarabunPSK" w:hAnsi="TH SarabunPSK" w:cs="TH SarabunPSK"/>
          <w:sz w:val="32"/>
          <w:szCs w:val="32"/>
          <w:cs/>
        </w:rPr>
        <w:t>://</w:t>
      </w:r>
      <w:r w:rsidRPr="006B49C3">
        <w:rPr>
          <w:rFonts w:ascii="TH SarabunPSK" w:hAnsi="TH SarabunPSK" w:cs="TH SarabunPSK"/>
          <w:sz w:val="32"/>
          <w:szCs w:val="32"/>
        </w:rPr>
        <w:t>www</w:t>
      </w:r>
      <w:r w:rsidRPr="006B49C3">
        <w:rPr>
          <w:rFonts w:ascii="TH SarabunPSK" w:hAnsi="TH SarabunPSK" w:cs="TH SarabunPSK"/>
          <w:sz w:val="32"/>
          <w:szCs w:val="32"/>
          <w:cs/>
        </w:rPr>
        <w:t>.</w:t>
      </w:r>
      <w:r w:rsidRPr="006B49C3">
        <w:rPr>
          <w:rFonts w:ascii="TH SarabunPSK" w:hAnsi="TH SarabunPSK" w:cs="TH SarabunPSK"/>
          <w:sz w:val="32"/>
          <w:szCs w:val="32"/>
        </w:rPr>
        <w:t>jmlr</w:t>
      </w:r>
      <w:r w:rsidRPr="006B49C3">
        <w:rPr>
          <w:rFonts w:ascii="TH SarabunPSK" w:hAnsi="TH SarabunPSK" w:cs="TH SarabunPSK"/>
          <w:sz w:val="32"/>
          <w:szCs w:val="32"/>
          <w:cs/>
        </w:rPr>
        <w:t>.</w:t>
      </w:r>
      <w:r w:rsidRPr="006B49C3">
        <w:rPr>
          <w:rFonts w:ascii="TH SarabunPSK" w:hAnsi="TH SarabunPSK" w:cs="TH SarabunPSK"/>
          <w:sz w:val="32"/>
          <w:szCs w:val="32"/>
        </w:rPr>
        <w:t>org</w:t>
      </w:r>
      <w:r w:rsidRPr="006B49C3">
        <w:rPr>
          <w:rFonts w:ascii="TH SarabunPSK" w:hAnsi="TH SarabunPSK" w:cs="TH SarabunPSK"/>
          <w:sz w:val="32"/>
          <w:szCs w:val="32"/>
          <w:cs/>
        </w:rPr>
        <w:t>/</w:t>
      </w:r>
      <w:r w:rsidRPr="006B49C3">
        <w:rPr>
          <w:rFonts w:ascii="TH SarabunPSK" w:hAnsi="TH SarabunPSK" w:cs="TH SarabunPSK"/>
          <w:sz w:val="32"/>
          <w:szCs w:val="32"/>
        </w:rPr>
        <w:t>papers</w:t>
      </w:r>
      <w:r w:rsidRPr="006B49C3">
        <w:rPr>
          <w:rFonts w:ascii="TH SarabunPSK" w:hAnsi="TH SarabunPSK" w:cs="TH SarabunPSK"/>
          <w:sz w:val="32"/>
          <w:szCs w:val="32"/>
          <w:cs/>
        </w:rPr>
        <w:t>/</w:t>
      </w:r>
      <w:r w:rsidRPr="006B49C3">
        <w:rPr>
          <w:rFonts w:ascii="TH SarabunPSK" w:hAnsi="TH SarabunPSK" w:cs="TH SarabunPSK"/>
          <w:sz w:val="32"/>
          <w:szCs w:val="32"/>
        </w:rPr>
        <w:t>volume3</w:t>
      </w:r>
      <w:r w:rsidRPr="006B49C3">
        <w:rPr>
          <w:rFonts w:ascii="TH SarabunPSK" w:hAnsi="TH SarabunPSK" w:cs="TH SarabunPSK"/>
          <w:sz w:val="32"/>
          <w:szCs w:val="32"/>
          <w:cs/>
        </w:rPr>
        <w:t>/</w:t>
      </w:r>
      <w:r w:rsidRPr="006B49C3">
        <w:rPr>
          <w:rFonts w:ascii="TH SarabunPSK" w:hAnsi="TH SarabunPSK" w:cs="TH SarabunPSK"/>
          <w:sz w:val="32"/>
          <w:szCs w:val="32"/>
        </w:rPr>
        <w:t>blei03a</w:t>
      </w:r>
      <w:r w:rsidRPr="006B49C3">
        <w:rPr>
          <w:rFonts w:ascii="TH SarabunPSK" w:hAnsi="TH SarabunPSK" w:cs="TH SarabunPSK"/>
          <w:sz w:val="32"/>
          <w:szCs w:val="32"/>
          <w:cs/>
        </w:rPr>
        <w:t>/</w:t>
      </w:r>
      <w:r w:rsidRPr="006B49C3">
        <w:rPr>
          <w:rFonts w:ascii="TH SarabunPSK" w:hAnsi="TH SarabunPSK" w:cs="TH SarabunPSK"/>
          <w:sz w:val="32"/>
          <w:szCs w:val="32"/>
        </w:rPr>
        <w:t>blei03a</w:t>
      </w:r>
      <w:r w:rsidRPr="006B49C3">
        <w:rPr>
          <w:rFonts w:ascii="TH SarabunPSK" w:hAnsi="TH SarabunPSK" w:cs="TH SarabunPSK"/>
          <w:sz w:val="32"/>
          <w:szCs w:val="32"/>
          <w:cs/>
        </w:rPr>
        <w:t>.</w:t>
      </w:r>
      <w:r w:rsidRPr="006B49C3">
        <w:rPr>
          <w:rFonts w:ascii="TH SarabunPSK" w:hAnsi="TH SarabunPSK" w:cs="TH SarabunPSK"/>
          <w:sz w:val="32"/>
          <w:szCs w:val="32"/>
        </w:rPr>
        <w:t xml:space="preserve">pdf </w:t>
      </w:r>
      <w:r w:rsidRPr="006B49C3">
        <w:rPr>
          <w:rFonts w:ascii="TH SarabunPSK" w:hAnsi="TH SarabunPSK" w:cs="TH SarabunPSK"/>
          <w:sz w:val="32"/>
          <w:szCs w:val="32"/>
          <w:cs/>
        </w:rPr>
        <w:t>[</w:t>
      </w:r>
      <w:r w:rsidRPr="006B49C3">
        <w:rPr>
          <w:rFonts w:ascii="TH SarabunPSK" w:hAnsi="TH SarabunPSK" w:cs="TH SarabunPSK"/>
          <w:sz w:val="32"/>
          <w:szCs w:val="32"/>
        </w:rPr>
        <w:t>2016, October 18</w:t>
      </w:r>
      <w:r w:rsidRPr="006B49C3">
        <w:rPr>
          <w:rFonts w:ascii="TH SarabunPSK" w:hAnsi="TH SarabunPSK" w:cs="TH SarabunPSK"/>
          <w:sz w:val="32"/>
          <w:szCs w:val="32"/>
          <w:cs/>
        </w:rPr>
        <w:t>]</w:t>
      </w:r>
    </w:p>
    <w:p w:rsidR="00200793" w:rsidRPr="006B49C3" w:rsidRDefault="00200793" w:rsidP="00200793">
      <w:pPr>
        <w:spacing w:after="0" w:line="240" w:lineRule="auto"/>
        <w:ind w:left="720" w:hanging="720"/>
        <w:rPr>
          <w:rFonts w:ascii="TH SarabunPSK" w:hAnsi="TH SarabunPSK" w:cs="TH SarabunPSK"/>
          <w:color w:val="0563C1" w:themeColor="hyperlink"/>
          <w:sz w:val="32"/>
          <w:szCs w:val="32"/>
          <w:u w:val="single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>[</w:t>
      </w:r>
      <w:r w:rsidRPr="006B49C3">
        <w:rPr>
          <w:rFonts w:ascii="TH SarabunPSK" w:hAnsi="TH SarabunPSK" w:cs="TH SarabunPSK"/>
          <w:sz w:val="32"/>
          <w:szCs w:val="32"/>
        </w:rPr>
        <w:t>8</w:t>
      </w:r>
      <w:r w:rsidRPr="006B49C3">
        <w:rPr>
          <w:rFonts w:ascii="TH SarabunPSK" w:hAnsi="TH SarabunPSK" w:cs="TH SarabunPSK"/>
          <w:sz w:val="32"/>
          <w:szCs w:val="32"/>
          <w:cs/>
        </w:rPr>
        <w:t>]</w:t>
      </w:r>
      <w:r w:rsidRPr="006B49C3">
        <w:rPr>
          <w:rFonts w:ascii="TH SarabunPSK" w:hAnsi="TH SarabunPSK" w:cs="TH SarabunPSK"/>
          <w:sz w:val="32"/>
          <w:szCs w:val="32"/>
        </w:rPr>
        <w:tab/>
        <w:t>An Empirical Comparison of Supervised Learning Algorithms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Rich Caruana, Alexandru Niculescu</w:t>
      </w:r>
      <w:r w:rsidRPr="006B49C3">
        <w:rPr>
          <w:rFonts w:ascii="TH SarabunPSK" w:hAnsi="TH SarabunPSK" w:cs="TH SarabunPSK"/>
          <w:sz w:val="32"/>
          <w:szCs w:val="32"/>
          <w:cs/>
        </w:rPr>
        <w:t>-</w:t>
      </w:r>
      <w:r w:rsidRPr="006B49C3">
        <w:rPr>
          <w:rFonts w:ascii="TH SarabunPSK" w:hAnsi="TH SarabunPSK" w:cs="TH SarabunPSK"/>
          <w:sz w:val="32"/>
          <w:szCs w:val="32"/>
        </w:rPr>
        <w:t>Mizil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2006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Avaliable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: </w:t>
      </w:r>
      <w:hyperlink r:id="rId30" w:history="1">
        <w:r w:rsidRPr="006B49C3">
          <w:rPr>
            <w:rStyle w:val="Hyperlink"/>
            <w:rFonts w:ascii="TH SarabunPSK" w:hAnsi="TH SarabunPSK" w:cs="TH SarabunPSK"/>
          </w:rPr>
          <w:t>https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://</w:t>
        </w:r>
        <w:r w:rsidRPr="006B49C3">
          <w:rPr>
            <w:rStyle w:val="Hyperlink"/>
            <w:rFonts w:ascii="TH SarabunPSK" w:hAnsi="TH SarabunPSK" w:cs="TH SarabunPSK"/>
          </w:rPr>
          <w:t>www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.</w:t>
        </w:r>
        <w:r w:rsidRPr="006B49C3">
          <w:rPr>
            <w:rStyle w:val="Hyperlink"/>
            <w:rFonts w:ascii="TH SarabunPSK" w:hAnsi="TH SarabunPSK" w:cs="TH SarabunPSK"/>
          </w:rPr>
          <w:t>scribd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.</w:t>
        </w:r>
        <w:r w:rsidRPr="006B49C3">
          <w:rPr>
            <w:rStyle w:val="Hyperlink"/>
            <w:rFonts w:ascii="TH SarabunPSK" w:hAnsi="TH SarabunPSK" w:cs="TH SarabunPSK"/>
          </w:rPr>
          <w:t>com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/</w:t>
        </w:r>
        <w:r w:rsidRPr="006B49C3">
          <w:rPr>
            <w:rStyle w:val="Hyperlink"/>
            <w:rFonts w:ascii="TH SarabunPSK" w:hAnsi="TH SarabunPSK" w:cs="TH SarabunPSK"/>
          </w:rPr>
          <w:t>document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/</w:t>
        </w:r>
        <w:r w:rsidRPr="006B49C3">
          <w:rPr>
            <w:rStyle w:val="Hyperlink"/>
            <w:rFonts w:ascii="TH SarabunPSK" w:hAnsi="TH SarabunPSK" w:cs="TH SarabunPSK"/>
          </w:rPr>
          <w:t>113006633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/</w:t>
        </w:r>
        <w:r w:rsidRPr="006B49C3">
          <w:rPr>
            <w:rStyle w:val="Hyperlink"/>
            <w:rFonts w:ascii="TH SarabunPSK" w:hAnsi="TH SarabunPSK" w:cs="TH SarabunPSK"/>
          </w:rPr>
          <w:t>2006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-</w:t>
        </w:r>
        <w:r w:rsidRPr="006B49C3">
          <w:rPr>
            <w:rStyle w:val="Hyperlink"/>
            <w:rFonts w:ascii="TH SarabunPSK" w:hAnsi="TH SarabunPSK" w:cs="TH SarabunPSK"/>
          </w:rPr>
          <w:t>An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-</w:t>
        </w:r>
        <w:r w:rsidRPr="006B49C3">
          <w:rPr>
            <w:rStyle w:val="Hyperlink"/>
            <w:rFonts w:ascii="TH SarabunPSK" w:hAnsi="TH SarabunPSK" w:cs="TH SarabunPSK"/>
          </w:rPr>
          <w:t>Empirical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-</w:t>
        </w:r>
        <w:r w:rsidRPr="006B49C3">
          <w:rPr>
            <w:rStyle w:val="Hyperlink"/>
            <w:rFonts w:ascii="TH SarabunPSK" w:hAnsi="TH SarabunPSK" w:cs="TH SarabunPSK"/>
          </w:rPr>
          <w:t>Comparison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-</w:t>
        </w:r>
        <w:r w:rsidRPr="006B49C3">
          <w:rPr>
            <w:rStyle w:val="Hyperlink"/>
            <w:rFonts w:ascii="TH SarabunPSK" w:hAnsi="TH SarabunPSK" w:cs="TH SarabunPSK"/>
          </w:rPr>
          <w:t>of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-</w:t>
        </w:r>
        <w:r w:rsidRPr="006B49C3">
          <w:rPr>
            <w:rStyle w:val="Hyperlink"/>
            <w:rFonts w:ascii="TH SarabunPSK" w:hAnsi="TH SarabunPSK" w:cs="TH SarabunPSK"/>
          </w:rPr>
          <w:t>Supervised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-</w:t>
        </w:r>
        <w:r w:rsidRPr="006B49C3">
          <w:rPr>
            <w:rStyle w:val="Hyperlink"/>
            <w:rFonts w:ascii="TH SarabunPSK" w:hAnsi="TH SarabunPSK" w:cs="TH SarabunPSK"/>
          </w:rPr>
          <w:t>Learning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-</w:t>
        </w:r>
        <w:r w:rsidRPr="006B49C3">
          <w:rPr>
            <w:rStyle w:val="Hyperlink"/>
            <w:rFonts w:ascii="TH SarabunPSK" w:hAnsi="TH SarabunPSK" w:cs="TH SarabunPSK"/>
          </w:rPr>
          <w:t xml:space="preserve">Algorithms 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[</w:t>
        </w:r>
        <w:r w:rsidRPr="006B49C3">
          <w:rPr>
            <w:rStyle w:val="Hyperlink"/>
            <w:rFonts w:ascii="TH SarabunPSK" w:hAnsi="TH SarabunPSK" w:cs="TH SarabunPSK"/>
          </w:rPr>
          <w:t>2016</w:t>
        </w:r>
      </w:hyperlink>
      <w:r w:rsidRPr="006B49C3">
        <w:rPr>
          <w:rFonts w:ascii="TH SarabunPSK" w:hAnsi="TH SarabunPSK" w:cs="TH SarabunPSK"/>
          <w:color w:val="000000" w:themeColor="text1"/>
          <w:sz w:val="32"/>
          <w:szCs w:val="32"/>
        </w:rPr>
        <w:t>, October 18</w:t>
      </w:r>
      <w:r w:rsidRPr="006B49C3">
        <w:rPr>
          <w:rFonts w:ascii="TH SarabunPSK" w:hAnsi="TH SarabunPSK" w:cs="TH SarabunPSK"/>
          <w:color w:val="000000" w:themeColor="text1"/>
          <w:sz w:val="32"/>
          <w:szCs w:val="32"/>
          <w:cs/>
        </w:rPr>
        <w:t>]</w:t>
      </w:r>
    </w:p>
    <w:p w:rsidR="00200793" w:rsidRPr="006B49C3" w:rsidRDefault="00200793" w:rsidP="00200793">
      <w:pPr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  <w:lang w:eastAsia="ja-JP"/>
        </w:rPr>
      </w:pP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[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9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]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ab/>
        <w:t>Apache Hadoop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The Apache Software Foundation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2014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Avaliable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: </w:t>
      </w:r>
      <w:hyperlink r:id="rId31" w:history="1">
        <w:r w:rsidRPr="006B49C3">
          <w:rPr>
            <w:rStyle w:val="Hyperlink"/>
            <w:rFonts w:ascii="TH SarabunPSK" w:hAnsi="TH SarabunPSK" w:cs="TH SarabunPSK"/>
            <w:lang w:eastAsia="ja-JP"/>
          </w:rPr>
          <w:t>http</w:t>
        </w:r>
        <w:r w:rsidRPr="006B49C3">
          <w:rPr>
            <w:rStyle w:val="Hyperlink"/>
            <w:rFonts w:ascii="TH SarabunPSK" w:hAnsi="TH SarabunPSK" w:cs="TH SarabunPSK"/>
            <w:szCs w:val="22"/>
            <w:cs/>
            <w:lang w:eastAsia="ja-JP"/>
          </w:rPr>
          <w:t>://</w:t>
        </w:r>
        <w:r w:rsidRPr="006B49C3">
          <w:rPr>
            <w:rStyle w:val="Hyperlink"/>
            <w:rFonts w:ascii="TH SarabunPSK" w:hAnsi="TH SarabunPSK" w:cs="TH SarabunPSK"/>
            <w:lang w:eastAsia="ja-JP"/>
          </w:rPr>
          <w:t>hadoop</w:t>
        </w:r>
        <w:r w:rsidRPr="006B49C3">
          <w:rPr>
            <w:rStyle w:val="Hyperlink"/>
            <w:rFonts w:ascii="TH SarabunPSK" w:hAnsi="TH SarabunPSK" w:cs="TH SarabunPSK"/>
            <w:szCs w:val="22"/>
            <w:cs/>
            <w:lang w:eastAsia="ja-JP"/>
          </w:rPr>
          <w:t>.</w:t>
        </w:r>
        <w:r w:rsidRPr="006B49C3">
          <w:rPr>
            <w:rStyle w:val="Hyperlink"/>
            <w:rFonts w:ascii="TH SarabunPSK" w:hAnsi="TH SarabunPSK" w:cs="TH SarabunPSK"/>
            <w:lang w:eastAsia="ja-JP"/>
          </w:rPr>
          <w:t>apache</w:t>
        </w:r>
        <w:r w:rsidRPr="006B49C3">
          <w:rPr>
            <w:rStyle w:val="Hyperlink"/>
            <w:rFonts w:ascii="TH SarabunPSK" w:hAnsi="TH SarabunPSK" w:cs="TH SarabunPSK"/>
            <w:szCs w:val="22"/>
            <w:cs/>
            <w:lang w:eastAsia="ja-JP"/>
          </w:rPr>
          <w:t>.</w:t>
        </w:r>
        <w:r w:rsidRPr="006B49C3">
          <w:rPr>
            <w:rStyle w:val="Hyperlink"/>
            <w:rFonts w:ascii="TH SarabunPSK" w:hAnsi="TH SarabunPSK" w:cs="TH SarabunPSK"/>
            <w:lang w:eastAsia="ja-JP"/>
          </w:rPr>
          <w:t>org</w:t>
        </w:r>
        <w:r w:rsidRPr="006B49C3">
          <w:rPr>
            <w:rStyle w:val="Hyperlink"/>
            <w:rFonts w:ascii="TH SarabunPSK" w:hAnsi="TH SarabunPSK" w:cs="TH SarabunPSK"/>
            <w:szCs w:val="22"/>
            <w:cs/>
            <w:lang w:eastAsia="ja-JP"/>
          </w:rPr>
          <w:t>/</w:t>
        </w:r>
      </w:hyperlink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[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2016, October 18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]</w:t>
      </w:r>
    </w:p>
    <w:p w:rsidR="00200793" w:rsidRPr="006B49C3" w:rsidRDefault="00200793" w:rsidP="00200793">
      <w:pPr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  <w:lang w:eastAsia="ja-JP"/>
        </w:rPr>
      </w:pP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[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10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]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ab/>
        <w:t>MLlib | Apache Spark, The Apache Software Foundation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Avaliable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: </w:t>
      </w:r>
      <w:hyperlink r:id="rId32" w:history="1">
        <w:r w:rsidRPr="006B49C3">
          <w:rPr>
            <w:rStyle w:val="Hyperlink"/>
            <w:rFonts w:ascii="TH SarabunPSK" w:hAnsi="TH SarabunPSK" w:cs="TH SarabunPSK"/>
            <w:lang w:eastAsia="ja-JP"/>
          </w:rPr>
          <w:t>http</w:t>
        </w:r>
        <w:r w:rsidRPr="006B49C3">
          <w:rPr>
            <w:rStyle w:val="Hyperlink"/>
            <w:rFonts w:ascii="TH SarabunPSK" w:hAnsi="TH SarabunPSK" w:cs="TH SarabunPSK"/>
            <w:szCs w:val="22"/>
            <w:cs/>
            <w:lang w:eastAsia="ja-JP"/>
          </w:rPr>
          <w:t>://</w:t>
        </w:r>
        <w:r w:rsidRPr="006B49C3">
          <w:rPr>
            <w:rStyle w:val="Hyperlink"/>
            <w:rFonts w:ascii="TH SarabunPSK" w:hAnsi="TH SarabunPSK" w:cs="TH SarabunPSK"/>
            <w:lang w:eastAsia="ja-JP"/>
          </w:rPr>
          <w:t>spark</w:t>
        </w:r>
        <w:r w:rsidRPr="006B49C3">
          <w:rPr>
            <w:rStyle w:val="Hyperlink"/>
            <w:rFonts w:ascii="TH SarabunPSK" w:hAnsi="TH SarabunPSK" w:cs="TH SarabunPSK"/>
            <w:szCs w:val="22"/>
            <w:cs/>
            <w:lang w:eastAsia="ja-JP"/>
          </w:rPr>
          <w:t>.</w:t>
        </w:r>
        <w:r w:rsidRPr="006B49C3">
          <w:rPr>
            <w:rStyle w:val="Hyperlink"/>
            <w:rFonts w:ascii="TH SarabunPSK" w:hAnsi="TH SarabunPSK" w:cs="TH SarabunPSK"/>
            <w:lang w:eastAsia="ja-JP"/>
          </w:rPr>
          <w:t>apache</w:t>
        </w:r>
        <w:r w:rsidRPr="006B49C3">
          <w:rPr>
            <w:rStyle w:val="Hyperlink"/>
            <w:rFonts w:ascii="TH SarabunPSK" w:hAnsi="TH SarabunPSK" w:cs="TH SarabunPSK"/>
            <w:szCs w:val="22"/>
            <w:cs/>
            <w:lang w:eastAsia="ja-JP"/>
          </w:rPr>
          <w:t>.</w:t>
        </w:r>
        <w:r w:rsidRPr="006B49C3">
          <w:rPr>
            <w:rStyle w:val="Hyperlink"/>
            <w:rFonts w:ascii="TH SarabunPSK" w:hAnsi="TH SarabunPSK" w:cs="TH SarabunPSK"/>
            <w:lang w:eastAsia="ja-JP"/>
          </w:rPr>
          <w:t>org</w:t>
        </w:r>
        <w:r w:rsidRPr="006B49C3">
          <w:rPr>
            <w:rStyle w:val="Hyperlink"/>
            <w:rFonts w:ascii="TH SarabunPSK" w:hAnsi="TH SarabunPSK" w:cs="TH SarabunPSK"/>
            <w:szCs w:val="22"/>
            <w:cs/>
            <w:lang w:eastAsia="ja-JP"/>
          </w:rPr>
          <w:t>/</w:t>
        </w:r>
        <w:r w:rsidRPr="006B49C3">
          <w:rPr>
            <w:rStyle w:val="Hyperlink"/>
            <w:rFonts w:ascii="TH SarabunPSK" w:hAnsi="TH SarabunPSK" w:cs="TH SarabunPSK"/>
            <w:lang w:eastAsia="ja-JP"/>
          </w:rPr>
          <w:t>mllib</w:t>
        </w:r>
        <w:r w:rsidRPr="006B49C3">
          <w:rPr>
            <w:rStyle w:val="Hyperlink"/>
            <w:rFonts w:ascii="TH SarabunPSK" w:hAnsi="TH SarabunPSK" w:cs="TH SarabunPSK"/>
            <w:szCs w:val="22"/>
            <w:cs/>
            <w:lang w:eastAsia="ja-JP"/>
          </w:rPr>
          <w:t>/</w:t>
        </w:r>
      </w:hyperlink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 xml:space="preserve"> [</w:t>
      </w:r>
      <w:r w:rsidRPr="006B49C3">
        <w:rPr>
          <w:rFonts w:ascii="TH SarabunPSK" w:hAnsi="TH SarabunPSK" w:cs="TH SarabunPSK"/>
          <w:sz w:val="32"/>
          <w:szCs w:val="32"/>
          <w:lang w:eastAsia="ja-JP"/>
        </w:rPr>
        <w:t>2016, October 18</w:t>
      </w:r>
      <w:r w:rsidRPr="006B49C3">
        <w:rPr>
          <w:rFonts w:ascii="TH SarabunPSK" w:hAnsi="TH SarabunPSK" w:cs="TH SarabunPSK"/>
          <w:sz w:val="32"/>
          <w:szCs w:val="32"/>
          <w:cs/>
          <w:lang w:eastAsia="ja-JP"/>
        </w:rPr>
        <w:t>]</w:t>
      </w:r>
    </w:p>
    <w:p w:rsidR="00200793" w:rsidRPr="006B49C3" w:rsidRDefault="00200793" w:rsidP="00200793">
      <w:pPr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>[</w:t>
      </w:r>
      <w:r w:rsidRPr="006B49C3">
        <w:rPr>
          <w:rFonts w:ascii="TH SarabunPSK" w:hAnsi="TH SarabunPSK" w:cs="TH SarabunPSK"/>
          <w:sz w:val="32"/>
          <w:szCs w:val="32"/>
        </w:rPr>
        <w:t>11</w:t>
      </w:r>
      <w:r w:rsidRPr="006B49C3">
        <w:rPr>
          <w:rFonts w:ascii="TH SarabunPSK" w:hAnsi="TH SarabunPSK" w:cs="TH SarabunPSK"/>
          <w:sz w:val="32"/>
          <w:szCs w:val="32"/>
          <w:cs/>
        </w:rPr>
        <w:t>]</w:t>
      </w:r>
      <w:r w:rsidRPr="006B49C3">
        <w:rPr>
          <w:rFonts w:ascii="TH SarabunPSK" w:hAnsi="TH SarabunPSK" w:cs="TH SarabunPSK"/>
          <w:sz w:val="32"/>
          <w:szCs w:val="32"/>
        </w:rPr>
        <w:tab/>
        <w:t>Apache Impala, The Apache Software Foundation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2014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Avaliable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: </w:t>
      </w:r>
      <w:hyperlink r:id="rId33" w:history="1">
        <w:r w:rsidRPr="006B49C3">
          <w:rPr>
            <w:rStyle w:val="Hyperlink"/>
            <w:rFonts w:ascii="TH SarabunPSK" w:hAnsi="TH SarabunPSK" w:cs="TH SarabunPSK"/>
          </w:rPr>
          <w:t>https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://</w:t>
        </w:r>
        <w:r w:rsidRPr="006B49C3">
          <w:rPr>
            <w:rStyle w:val="Hyperlink"/>
            <w:rFonts w:ascii="TH SarabunPSK" w:hAnsi="TH SarabunPSK" w:cs="TH SarabunPSK"/>
          </w:rPr>
          <w:t>impala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.</w:t>
        </w:r>
        <w:r w:rsidRPr="006B49C3">
          <w:rPr>
            <w:rStyle w:val="Hyperlink"/>
            <w:rFonts w:ascii="TH SarabunPSK" w:hAnsi="TH SarabunPSK" w:cs="TH SarabunPSK"/>
          </w:rPr>
          <w:t>apache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.</w:t>
        </w:r>
        <w:r w:rsidRPr="006B49C3">
          <w:rPr>
            <w:rStyle w:val="Hyperlink"/>
            <w:rFonts w:ascii="TH SarabunPSK" w:hAnsi="TH SarabunPSK" w:cs="TH SarabunPSK"/>
          </w:rPr>
          <w:t>org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/</w:t>
        </w:r>
      </w:hyperlink>
      <w:r w:rsidRPr="006B49C3">
        <w:rPr>
          <w:rFonts w:ascii="TH SarabunPSK" w:hAnsi="TH SarabunPSK" w:cs="TH SarabunPSK"/>
          <w:sz w:val="32"/>
          <w:szCs w:val="32"/>
          <w:cs/>
        </w:rPr>
        <w:t xml:space="preserve"> [</w:t>
      </w:r>
      <w:r w:rsidRPr="006B49C3">
        <w:rPr>
          <w:rFonts w:ascii="TH SarabunPSK" w:hAnsi="TH SarabunPSK" w:cs="TH SarabunPSK"/>
          <w:sz w:val="32"/>
          <w:szCs w:val="32"/>
        </w:rPr>
        <w:t>2016, October 18</w:t>
      </w:r>
      <w:r w:rsidRPr="006B49C3">
        <w:rPr>
          <w:rFonts w:ascii="TH SarabunPSK" w:hAnsi="TH SarabunPSK" w:cs="TH SarabunPSK"/>
          <w:sz w:val="32"/>
          <w:szCs w:val="32"/>
          <w:cs/>
        </w:rPr>
        <w:t>]</w:t>
      </w:r>
    </w:p>
    <w:p w:rsidR="00200793" w:rsidRPr="006B49C3" w:rsidRDefault="00200793" w:rsidP="00200793">
      <w:pPr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>[</w:t>
      </w:r>
      <w:r w:rsidRPr="006B49C3">
        <w:rPr>
          <w:rFonts w:ascii="TH SarabunPSK" w:hAnsi="TH SarabunPSK" w:cs="TH SarabunPSK"/>
          <w:sz w:val="32"/>
          <w:szCs w:val="32"/>
        </w:rPr>
        <w:t>12</w:t>
      </w:r>
      <w:r w:rsidRPr="006B49C3">
        <w:rPr>
          <w:rFonts w:ascii="TH SarabunPSK" w:hAnsi="TH SarabunPSK" w:cs="TH SarabunPSK"/>
          <w:sz w:val="32"/>
          <w:szCs w:val="32"/>
          <w:cs/>
        </w:rPr>
        <w:t>]</w:t>
      </w:r>
      <w:r w:rsidRPr="006B49C3">
        <w:rPr>
          <w:rFonts w:ascii="TH SarabunPSK" w:hAnsi="TH SarabunPSK" w:cs="TH SarabunPSK"/>
          <w:sz w:val="32"/>
          <w:szCs w:val="32"/>
        </w:rPr>
        <w:tab/>
        <w:t>Apache HBase, The Apache Software Foundation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2016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Avaliable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: </w:t>
      </w:r>
      <w:hyperlink r:id="rId34" w:history="1">
        <w:r w:rsidRPr="006B49C3">
          <w:rPr>
            <w:rStyle w:val="Hyperlink"/>
            <w:rFonts w:ascii="TH SarabunPSK" w:hAnsi="TH SarabunPSK" w:cs="TH SarabunPSK"/>
          </w:rPr>
          <w:t>http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://</w:t>
        </w:r>
        <w:r w:rsidRPr="006B49C3">
          <w:rPr>
            <w:rStyle w:val="Hyperlink"/>
            <w:rFonts w:ascii="TH SarabunPSK" w:hAnsi="TH SarabunPSK" w:cs="TH SarabunPSK"/>
          </w:rPr>
          <w:t>hbase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.</w:t>
        </w:r>
        <w:r w:rsidRPr="006B49C3">
          <w:rPr>
            <w:rStyle w:val="Hyperlink"/>
            <w:rFonts w:ascii="TH SarabunPSK" w:hAnsi="TH SarabunPSK" w:cs="TH SarabunPSK"/>
          </w:rPr>
          <w:t>apache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.</w:t>
        </w:r>
        <w:r w:rsidRPr="006B49C3">
          <w:rPr>
            <w:rStyle w:val="Hyperlink"/>
            <w:rFonts w:ascii="TH SarabunPSK" w:hAnsi="TH SarabunPSK" w:cs="TH SarabunPSK"/>
          </w:rPr>
          <w:t>org</w:t>
        </w:r>
        <w:r w:rsidRPr="006B49C3">
          <w:rPr>
            <w:rStyle w:val="Hyperlink"/>
            <w:rFonts w:ascii="TH SarabunPSK" w:hAnsi="TH SarabunPSK" w:cs="TH SarabunPSK"/>
            <w:szCs w:val="22"/>
            <w:cs/>
          </w:rPr>
          <w:t>/</w:t>
        </w:r>
      </w:hyperlink>
      <w:r w:rsidRPr="006B49C3">
        <w:rPr>
          <w:rFonts w:ascii="TH SarabunPSK" w:hAnsi="TH SarabunPSK" w:cs="TH SarabunPSK"/>
          <w:sz w:val="32"/>
          <w:szCs w:val="32"/>
          <w:cs/>
        </w:rPr>
        <w:t xml:space="preserve"> [</w:t>
      </w:r>
      <w:r w:rsidRPr="006B49C3">
        <w:rPr>
          <w:rFonts w:ascii="TH SarabunPSK" w:hAnsi="TH SarabunPSK" w:cs="TH SarabunPSK"/>
          <w:sz w:val="32"/>
          <w:szCs w:val="32"/>
        </w:rPr>
        <w:t>2016, October 18</w:t>
      </w:r>
      <w:r w:rsidRPr="006B49C3">
        <w:rPr>
          <w:rFonts w:ascii="TH SarabunPSK" w:hAnsi="TH SarabunPSK" w:cs="TH SarabunPSK"/>
          <w:sz w:val="32"/>
          <w:szCs w:val="32"/>
          <w:cs/>
        </w:rPr>
        <w:t>]</w:t>
      </w:r>
    </w:p>
    <w:p w:rsidR="00200793" w:rsidRPr="006B49C3" w:rsidRDefault="00200793" w:rsidP="00200793">
      <w:pPr>
        <w:spacing w:after="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6B49C3">
        <w:rPr>
          <w:rFonts w:ascii="TH SarabunPSK" w:hAnsi="TH SarabunPSK" w:cs="TH SarabunPSK"/>
          <w:sz w:val="32"/>
          <w:szCs w:val="32"/>
          <w:cs/>
        </w:rPr>
        <w:t>[</w:t>
      </w:r>
      <w:r w:rsidRPr="006B49C3">
        <w:rPr>
          <w:rFonts w:ascii="TH SarabunPSK" w:hAnsi="TH SarabunPSK" w:cs="TH SarabunPSK"/>
          <w:sz w:val="32"/>
          <w:szCs w:val="32"/>
        </w:rPr>
        <w:t>13</w:t>
      </w:r>
      <w:r w:rsidRPr="006B49C3">
        <w:rPr>
          <w:rFonts w:ascii="TH SarabunPSK" w:hAnsi="TH SarabunPSK" w:cs="TH SarabunPSK"/>
          <w:sz w:val="32"/>
          <w:szCs w:val="32"/>
          <w:cs/>
        </w:rPr>
        <w:t>]</w:t>
      </w:r>
      <w:r w:rsidRPr="006B49C3">
        <w:rPr>
          <w:rFonts w:ascii="TH SarabunPSK" w:hAnsi="TH SarabunPSK" w:cs="TH SarabunPSK"/>
          <w:sz w:val="32"/>
          <w:szCs w:val="32"/>
        </w:rPr>
        <w:tab/>
      </w:r>
      <w:r w:rsidR="0003160B" w:rsidRPr="006B49C3">
        <w:rPr>
          <w:rFonts w:ascii="TH SarabunPSK" w:hAnsi="TH SarabunPSK" w:cs="TH SarabunPSK"/>
          <w:sz w:val="32"/>
          <w:szCs w:val="32"/>
        </w:rPr>
        <w:t>PDFBox</w:t>
      </w:r>
      <w:r w:rsidRPr="006B49C3">
        <w:rPr>
          <w:rFonts w:ascii="TH SarabunPSK" w:hAnsi="TH SarabunPSK" w:cs="TH SarabunPSK"/>
          <w:sz w:val="32"/>
          <w:szCs w:val="32"/>
        </w:rPr>
        <w:t xml:space="preserve">, </w:t>
      </w:r>
      <w:r w:rsidR="0003160B" w:rsidRPr="006B49C3">
        <w:rPr>
          <w:rFonts w:ascii="TH SarabunPSK" w:hAnsi="TH SarabunPSK" w:cs="TH SarabunPSK"/>
          <w:sz w:val="32"/>
          <w:szCs w:val="32"/>
        </w:rPr>
        <w:t>The Apache Software Foundation</w:t>
      </w:r>
      <w:r w:rsidR="0003160B"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03160B" w:rsidRPr="006B49C3">
        <w:rPr>
          <w:rFonts w:ascii="TH SarabunPSK" w:hAnsi="TH SarabunPSK" w:cs="TH SarabunPSK"/>
          <w:sz w:val="32"/>
          <w:szCs w:val="32"/>
        </w:rPr>
        <w:t>2016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6B49C3">
        <w:rPr>
          <w:rFonts w:ascii="TH SarabunPSK" w:hAnsi="TH SarabunPSK" w:cs="TH SarabunPSK"/>
          <w:sz w:val="32"/>
          <w:szCs w:val="32"/>
        </w:rPr>
        <w:t>Avaliable</w:t>
      </w:r>
      <w:r w:rsidR="0003160B" w:rsidRPr="006B49C3">
        <w:rPr>
          <w:rFonts w:ascii="TH SarabunPSK" w:hAnsi="TH SarabunPSK" w:cs="TH SarabunPSK"/>
          <w:sz w:val="32"/>
          <w:szCs w:val="32"/>
          <w:cs/>
        </w:rPr>
        <w:t xml:space="preserve">: </w:t>
      </w:r>
      <w:hyperlink r:id="rId35" w:history="1">
        <w:r w:rsidR="0003160B" w:rsidRPr="006B49C3">
          <w:rPr>
            <w:rStyle w:val="Hyperlink"/>
            <w:rFonts w:ascii="TH SarabunPSK" w:hAnsi="TH SarabunPSK" w:cs="TH SarabunPSK"/>
            <w:sz w:val="32"/>
            <w:szCs w:val="32"/>
          </w:rPr>
          <w:t>https</w:t>
        </w:r>
        <w:r w:rsidR="0003160B" w:rsidRPr="006B49C3">
          <w:rPr>
            <w:rStyle w:val="Hyperlink"/>
            <w:rFonts w:ascii="TH SarabunPSK" w:hAnsi="TH SarabunPSK" w:cs="TH SarabunPSK"/>
            <w:sz w:val="32"/>
            <w:szCs w:val="32"/>
            <w:cs/>
          </w:rPr>
          <w:t>://</w:t>
        </w:r>
        <w:r w:rsidR="0003160B" w:rsidRPr="006B49C3">
          <w:rPr>
            <w:rStyle w:val="Hyperlink"/>
            <w:rFonts w:ascii="TH SarabunPSK" w:hAnsi="TH SarabunPSK" w:cs="TH SarabunPSK"/>
            <w:sz w:val="32"/>
            <w:szCs w:val="32"/>
          </w:rPr>
          <w:t>pdfbox</w:t>
        </w:r>
        <w:r w:rsidR="0003160B" w:rsidRPr="006B49C3">
          <w:rPr>
            <w:rStyle w:val="Hyperlink"/>
            <w:rFonts w:ascii="TH SarabunPSK" w:hAnsi="TH SarabunPSK" w:cs="TH SarabunPSK"/>
            <w:sz w:val="32"/>
            <w:szCs w:val="32"/>
            <w:cs/>
          </w:rPr>
          <w:t>.</w:t>
        </w:r>
        <w:r w:rsidR="0003160B" w:rsidRPr="006B49C3">
          <w:rPr>
            <w:rStyle w:val="Hyperlink"/>
            <w:rFonts w:ascii="TH SarabunPSK" w:hAnsi="TH SarabunPSK" w:cs="TH SarabunPSK"/>
            <w:sz w:val="32"/>
            <w:szCs w:val="32"/>
          </w:rPr>
          <w:t>apache</w:t>
        </w:r>
        <w:r w:rsidR="0003160B" w:rsidRPr="006B49C3">
          <w:rPr>
            <w:rStyle w:val="Hyperlink"/>
            <w:rFonts w:ascii="TH SarabunPSK" w:hAnsi="TH SarabunPSK" w:cs="TH SarabunPSK"/>
            <w:sz w:val="32"/>
            <w:szCs w:val="32"/>
            <w:cs/>
          </w:rPr>
          <w:t>.</w:t>
        </w:r>
        <w:r w:rsidR="0003160B" w:rsidRPr="006B49C3">
          <w:rPr>
            <w:rStyle w:val="Hyperlink"/>
            <w:rFonts w:ascii="TH SarabunPSK" w:hAnsi="TH SarabunPSK" w:cs="TH SarabunPSK"/>
            <w:sz w:val="32"/>
            <w:szCs w:val="32"/>
          </w:rPr>
          <w:t>org</w:t>
        </w:r>
      </w:hyperlink>
      <w:r w:rsidR="0003160B" w:rsidRPr="006B49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B49C3">
        <w:rPr>
          <w:rFonts w:ascii="TH SarabunPSK" w:hAnsi="TH SarabunPSK" w:cs="TH SarabunPSK"/>
          <w:sz w:val="32"/>
          <w:szCs w:val="32"/>
          <w:cs/>
        </w:rPr>
        <w:t>[</w:t>
      </w:r>
      <w:r w:rsidRPr="006B49C3">
        <w:rPr>
          <w:rFonts w:ascii="TH SarabunPSK" w:hAnsi="TH SarabunPSK" w:cs="TH SarabunPSK"/>
          <w:sz w:val="32"/>
          <w:szCs w:val="32"/>
        </w:rPr>
        <w:t xml:space="preserve">2016, </w:t>
      </w:r>
      <w:r w:rsidR="0003160B" w:rsidRPr="006B49C3">
        <w:rPr>
          <w:rFonts w:ascii="TH SarabunPSK" w:hAnsi="TH SarabunPSK" w:cs="TH SarabunPSK"/>
          <w:sz w:val="32"/>
          <w:szCs w:val="32"/>
        </w:rPr>
        <w:t>November 14</w:t>
      </w:r>
      <w:r w:rsidRPr="006B49C3">
        <w:rPr>
          <w:rFonts w:ascii="TH SarabunPSK" w:hAnsi="TH SarabunPSK" w:cs="TH SarabunPSK"/>
          <w:sz w:val="32"/>
          <w:szCs w:val="32"/>
          <w:cs/>
        </w:rPr>
        <w:t xml:space="preserve">] </w:t>
      </w:r>
    </w:p>
    <w:p w:rsidR="00200793" w:rsidRPr="006B49C3" w:rsidRDefault="00200793" w:rsidP="00200793">
      <w:pPr>
        <w:spacing w:line="25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200793" w:rsidRPr="006B49C3" w:rsidSect="00E564DF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74A" w:rsidRDefault="00D2074A" w:rsidP="00264A25">
      <w:pPr>
        <w:spacing w:after="0" w:line="240" w:lineRule="auto"/>
      </w:pPr>
      <w:r>
        <w:separator/>
      </w:r>
    </w:p>
  </w:endnote>
  <w:endnote w:type="continuationSeparator" w:id="0">
    <w:p w:rsidR="00D2074A" w:rsidRDefault="00D2074A" w:rsidP="00264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74A" w:rsidRDefault="00D2074A" w:rsidP="00264A25">
      <w:pPr>
        <w:spacing w:after="0" w:line="240" w:lineRule="auto"/>
      </w:pPr>
      <w:r>
        <w:separator/>
      </w:r>
    </w:p>
  </w:footnote>
  <w:footnote w:type="continuationSeparator" w:id="0">
    <w:p w:rsidR="00D2074A" w:rsidRDefault="00D2074A" w:rsidP="00264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215" w:author="อารียา ทัตตินาพานิช" w:date="2016-11-14T03:57:00Z"/>
  <w:sdt>
    <w:sdtPr>
      <w:rPr>
        <w:color w:val="7F7F7F" w:themeColor="background1" w:themeShade="7F"/>
        <w:spacing w:val="60"/>
      </w:rPr>
      <w:id w:val="-84022616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customXmlInsRangeEnd w:id="215"/>
      <w:p w:rsidR="00F57894" w:rsidRPr="00065038" w:rsidRDefault="00F5789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  <w:rPrChange w:id="216" w:author="อารียา ทัตตินาพานิช" w:date="2016-11-14T03:58:00Z">
              <w:rPr>
                <w:lang w:eastAsia="ja-JP"/>
              </w:rPr>
            </w:rPrChange>
          </w:rPr>
          <w:pPrChange w:id="217" w:author="อารียา ทัตตินาพานิช" w:date="2016-11-14T03:58:00Z">
            <w:pPr>
              <w:pStyle w:val="Header"/>
            </w:pPr>
          </w:pPrChange>
        </w:pPr>
        <w:ins w:id="218" w:author="อารียา ทัตตินาพานิช" w:date="2016-11-14T03:57:00Z">
          <w:r>
            <w:rPr>
              <w:color w:val="7F7F7F" w:themeColor="background1" w:themeShade="7F"/>
              <w:spacing w:val="60"/>
            </w:rPr>
            <w:t>Page</w:t>
          </w:r>
          <w:r>
            <w:t xml:space="preserve"> | </w:t>
          </w:r>
          <w:r>
            <w:fldChar w:fldCharType="begin"/>
          </w:r>
          <w:r>
            <w:instrText xml:space="preserve"> PAGE   \</w:instrText>
          </w:r>
          <w:r>
            <w:rPr>
              <w:rFonts w:cs="Angsana New"/>
              <w:szCs w:val="22"/>
              <w:cs/>
            </w:rPr>
            <w:instrText xml:space="preserve">* </w:instrText>
          </w:r>
          <w:r>
            <w:instrText xml:space="preserve">MERGEFORMAT </w:instrText>
          </w:r>
          <w:r>
            <w:fldChar w:fldCharType="separate"/>
          </w:r>
        </w:ins>
        <w:r w:rsidR="003D6D45" w:rsidRPr="003D6D45">
          <w:rPr>
            <w:rFonts w:hint="cs"/>
            <w:b/>
            <w:bCs/>
            <w:noProof/>
            <w:cs/>
          </w:rPr>
          <w:t>ฉ</w:t>
        </w:r>
        <w:ins w:id="219" w:author="อารียา ทัตตินาพานิช" w:date="2016-11-14T03:57:00Z">
          <w:r>
            <w:rPr>
              <w:b/>
              <w:bCs/>
              <w:noProof/>
            </w:rPr>
            <w:fldChar w:fldCharType="end"/>
          </w:r>
        </w:ins>
      </w:p>
      <w:customXmlInsRangeStart w:id="220" w:author="อารียา ทัตตินาพานิช" w:date="2016-11-14T03:57:00Z"/>
    </w:sdtContent>
  </w:sdt>
  <w:customXmlInsRangeEnd w:id="22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494C"/>
    <w:multiLevelType w:val="hybridMultilevel"/>
    <w:tmpl w:val="4072ABD4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A0F07"/>
    <w:multiLevelType w:val="hybridMultilevel"/>
    <w:tmpl w:val="70C6B6C6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D08D6"/>
    <w:multiLevelType w:val="multilevel"/>
    <w:tmpl w:val="78025C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9B97DB5"/>
    <w:multiLevelType w:val="multilevel"/>
    <w:tmpl w:val="C2CC8F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154F26"/>
    <w:multiLevelType w:val="multilevel"/>
    <w:tmpl w:val="67F836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4E683433"/>
    <w:multiLevelType w:val="multilevel"/>
    <w:tmpl w:val="8FD215E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5502A4"/>
    <w:multiLevelType w:val="hybridMultilevel"/>
    <w:tmpl w:val="8986793C"/>
    <w:lvl w:ilvl="0" w:tplc="1144C3F8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อารียา ทัตตินาพานิช">
    <w15:presenceInfo w15:providerId="Windows Live" w15:userId="3d94b30568177519"/>
  </w15:person>
  <w15:person w15:author="Intouch Sangkrajang">
    <w15:presenceInfo w15:providerId="Windows Live" w15:userId="f281d7421877a2ad"/>
  </w15:person>
  <w15:person w15:author="Suraphat Saengsiri">
    <w15:presenceInfo w15:providerId="Windows Live" w15:userId="9b73cc306a2f1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98"/>
    <w:rsid w:val="0003160B"/>
    <w:rsid w:val="000464C8"/>
    <w:rsid w:val="00056198"/>
    <w:rsid w:val="00065038"/>
    <w:rsid w:val="000C0C6A"/>
    <w:rsid w:val="000F581F"/>
    <w:rsid w:val="00140918"/>
    <w:rsid w:val="001664C2"/>
    <w:rsid w:val="00197AD6"/>
    <w:rsid w:val="00200793"/>
    <w:rsid w:val="00201404"/>
    <w:rsid w:val="00250070"/>
    <w:rsid w:val="00264A25"/>
    <w:rsid w:val="002E48F7"/>
    <w:rsid w:val="00303FFB"/>
    <w:rsid w:val="00333C81"/>
    <w:rsid w:val="00343A9B"/>
    <w:rsid w:val="003765A2"/>
    <w:rsid w:val="003D2F3F"/>
    <w:rsid w:val="003D6D45"/>
    <w:rsid w:val="003E0E06"/>
    <w:rsid w:val="003E67D1"/>
    <w:rsid w:val="00425989"/>
    <w:rsid w:val="004834F1"/>
    <w:rsid w:val="00541C6A"/>
    <w:rsid w:val="00546DA5"/>
    <w:rsid w:val="00572CCC"/>
    <w:rsid w:val="005A619B"/>
    <w:rsid w:val="0061791B"/>
    <w:rsid w:val="006301F9"/>
    <w:rsid w:val="006A1914"/>
    <w:rsid w:val="006B49C3"/>
    <w:rsid w:val="0073240D"/>
    <w:rsid w:val="007802AB"/>
    <w:rsid w:val="00817025"/>
    <w:rsid w:val="00883EBE"/>
    <w:rsid w:val="00895D9A"/>
    <w:rsid w:val="008C5A16"/>
    <w:rsid w:val="00921F82"/>
    <w:rsid w:val="00930B1D"/>
    <w:rsid w:val="009A449F"/>
    <w:rsid w:val="009C1E47"/>
    <w:rsid w:val="009E4F43"/>
    <w:rsid w:val="00A3120A"/>
    <w:rsid w:val="00A563D9"/>
    <w:rsid w:val="00A95BFE"/>
    <w:rsid w:val="00A964B6"/>
    <w:rsid w:val="00AD0809"/>
    <w:rsid w:val="00AD5E28"/>
    <w:rsid w:val="00BA01B3"/>
    <w:rsid w:val="00C327C1"/>
    <w:rsid w:val="00CF11C6"/>
    <w:rsid w:val="00CF7834"/>
    <w:rsid w:val="00D2074A"/>
    <w:rsid w:val="00D80ACC"/>
    <w:rsid w:val="00D90A08"/>
    <w:rsid w:val="00DB585A"/>
    <w:rsid w:val="00DD037A"/>
    <w:rsid w:val="00E20155"/>
    <w:rsid w:val="00E564DF"/>
    <w:rsid w:val="00EB1D2C"/>
    <w:rsid w:val="00EB6651"/>
    <w:rsid w:val="00EE039E"/>
    <w:rsid w:val="00EE2EAC"/>
    <w:rsid w:val="00F57894"/>
    <w:rsid w:val="00F64975"/>
    <w:rsid w:val="00F825B7"/>
    <w:rsid w:val="00FA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624B74-5C1C-4086-A206-89F0D0B3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64A25"/>
    <w:pPr>
      <w:keepNext/>
      <w:keepLines/>
      <w:spacing w:before="240" w:after="0"/>
      <w:jc w:val="center"/>
      <w:outlineLvl w:val="0"/>
    </w:pPr>
    <w:rPr>
      <w:rFonts w:ascii="TH Sarabun New" w:eastAsiaTheme="majorEastAsia" w:hAnsi="TH Sarabun New" w:cs="TH Sarabun New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BF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4A25"/>
    <w:rPr>
      <w:rFonts w:ascii="TH Sarabun New" w:eastAsiaTheme="majorEastAsia" w:hAnsi="TH Sarabun New" w:cs="TH Sarabun New"/>
      <w:b/>
      <w:bCs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64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A25"/>
  </w:style>
  <w:style w:type="paragraph" w:styleId="Footer">
    <w:name w:val="footer"/>
    <w:basedOn w:val="Normal"/>
    <w:link w:val="FooterChar"/>
    <w:uiPriority w:val="99"/>
    <w:unhideWhenUsed/>
    <w:rsid w:val="00264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A25"/>
  </w:style>
  <w:style w:type="paragraph" w:styleId="ListParagraph">
    <w:name w:val="List Paragraph"/>
    <w:basedOn w:val="Normal"/>
    <w:uiPriority w:val="34"/>
    <w:qFormat/>
    <w:rsid w:val="00264A25"/>
    <w:pPr>
      <w:ind w:left="720"/>
      <w:contextualSpacing/>
    </w:pPr>
  </w:style>
  <w:style w:type="table" w:styleId="TableGrid">
    <w:name w:val="Table Grid"/>
    <w:basedOn w:val="TableNormal"/>
    <w:uiPriority w:val="39"/>
    <w:rsid w:val="00780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585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85A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DB58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85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85A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8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85A"/>
    <w:rPr>
      <w:b/>
      <w:bCs/>
      <w:sz w:val="20"/>
      <w:szCs w:val="25"/>
    </w:rPr>
  </w:style>
  <w:style w:type="paragraph" w:styleId="NoSpacing">
    <w:name w:val="No Spacing"/>
    <w:uiPriority w:val="1"/>
    <w:qFormat/>
    <w:rsid w:val="00CF78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5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yperlink" Target="http://hbase.apache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impala.apache.org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aylien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://spark.apache.org/mllib/" TargetMode="External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alchemy-language-demo.mybluemix.net/" TargetMode="External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hyperlink" Target="http://hadoop.apache.or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tkrub7@gmail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cs.stanford.edu/people/czhang/zhang.thesis.pdf" TargetMode="External"/><Relationship Id="rId30" Type="http://schemas.openxmlformats.org/officeDocument/2006/relationships/hyperlink" Target="https://www.scribd.com/document/113006633/2006-An-Empirical-Comparison-of-Supervised-Learning-Algorithms%20%5b2016" TargetMode="External"/><Relationship Id="rId35" Type="http://schemas.openxmlformats.org/officeDocument/2006/relationships/hyperlink" Target="https://pdfbox.apache.org" TargetMode="External"/><Relationship Id="rId8" Type="http://schemas.openxmlformats.org/officeDocument/2006/relationships/hyperlink" Target="mailto:zarkzaki@hot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E40FC-7BBE-4BDB-824C-B03487762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32</Pages>
  <Words>5231</Words>
  <Characters>29823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Intouch Sangkrajang</cp:lastModifiedBy>
  <cp:revision>4</cp:revision>
  <cp:lastPrinted>2016-11-14T12:05:00Z</cp:lastPrinted>
  <dcterms:created xsi:type="dcterms:W3CDTF">2016-11-14T11:09:00Z</dcterms:created>
  <dcterms:modified xsi:type="dcterms:W3CDTF">2016-11-14T12:05:00Z</dcterms:modified>
</cp:coreProperties>
</file>