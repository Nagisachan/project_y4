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C20F8" w14:textId="3E3EB906" w:rsidR="001D1947" w:rsidRPr="00C63A43" w:rsidRDefault="001D1947" w:rsidP="00FC2294">
      <w:pPr>
        <w:spacing w:after="0"/>
        <w:jc w:val="right"/>
        <w:rPr>
          <w:rFonts w:ascii="TH SarabunPSK" w:hAnsi="TH SarabunPSK" w:cs="TH SarabunPSK"/>
          <w:b/>
          <w:bCs/>
          <w:sz w:val="28"/>
        </w:rPr>
      </w:pPr>
      <w:r w:rsidRPr="00C63A43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0" distR="0" simplePos="0" relativeHeight="251661312" behindDoc="0" locked="0" layoutInCell="1" allowOverlap="1" wp14:anchorId="63B870CC" wp14:editId="53C8D721">
            <wp:simplePos x="0" y="0"/>
            <wp:positionH relativeFrom="column">
              <wp:posOffset>2202180</wp:posOffset>
            </wp:positionH>
            <wp:positionV relativeFrom="paragraph">
              <wp:posOffset>295275</wp:posOffset>
            </wp:positionV>
            <wp:extent cx="1799590" cy="17875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8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A43">
        <w:rPr>
          <w:rFonts w:ascii="TH SarabunPSK" w:hAnsi="TH SarabunPSK" w:cs="TH SarabunPSK"/>
          <w:b/>
          <w:bCs/>
          <w:sz w:val="28"/>
          <w:cs/>
        </w:rPr>
        <w:t xml:space="preserve">รหัสโครงการ </w:t>
      </w:r>
      <w:r w:rsidR="00C63A43" w:rsidRPr="00C63A43">
        <w:rPr>
          <w:rFonts w:ascii="TH SarabunPSK" w:hAnsi="TH SarabunPSK" w:cs="TH SarabunPSK"/>
          <w:b/>
          <w:bCs/>
          <w:color w:val="212121"/>
          <w:sz w:val="28"/>
          <w:shd w:val="clear" w:color="auto" w:fill="FFFFFF"/>
        </w:rPr>
        <w:t>19p34c0414</w:t>
      </w:r>
    </w:p>
    <w:p w14:paraId="7319A248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23419CEF" w14:textId="384C40A3" w:rsidR="001D1947" w:rsidRPr="00C63A43" w:rsidRDefault="001D1947" w:rsidP="00FC2294">
      <w:pPr>
        <w:spacing w:after="0"/>
        <w:rPr>
          <w:rFonts w:ascii="TH SarabunPSK" w:hAnsi="TH SarabunPSK" w:cs="TH SarabunPSK"/>
          <w:b/>
          <w:bCs/>
          <w:sz w:val="32"/>
        </w:rPr>
      </w:pPr>
    </w:p>
    <w:p w14:paraId="272E42CF" w14:textId="41FEB1DE" w:rsidR="001D1947" w:rsidRPr="00C63A43" w:rsidRDefault="00C63A43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cs/>
        </w:rPr>
        <w:t>แพลตฟอร์มสำหรับรวบรวมและแบ่งป</w:t>
      </w:r>
      <w:r w:rsidRPr="00C63A43">
        <w:rPr>
          <w:rFonts w:ascii="Arial" w:hAnsi="Arial" w:cs="Arial" w:hint="cs"/>
          <w:b/>
          <w:bCs/>
          <w:cs/>
        </w:rPr>
        <w:t>​</w:t>
      </w:r>
      <w:r w:rsidRPr="00C63A43">
        <w:rPr>
          <w:rFonts w:ascii="TH SarabunPSK" w:hAnsi="TH SarabunPSK" w:cs="TH SarabunPSK" w:hint="cs"/>
          <w:b/>
          <w:bCs/>
          <w:cs/>
        </w:rPr>
        <w:t>นความรู้</w:t>
      </w:r>
      <w:r w:rsidRPr="00C63A43">
        <w:rPr>
          <w:rFonts w:ascii="TH SarabunPSK" w:hAnsi="TH SarabunPSK" w:cs="TH SarabunPSK"/>
          <w:b/>
          <w:bCs/>
          <w:cs/>
        </w:rPr>
        <w:t xml:space="preserve"> </w:t>
      </w:r>
      <w:r w:rsidRPr="00C63A43">
        <w:rPr>
          <w:rFonts w:ascii="TH SarabunPSK" w:hAnsi="TH SarabunPSK" w:cs="TH SarabunPSK" w:hint="cs"/>
          <w:b/>
          <w:bCs/>
          <w:cs/>
        </w:rPr>
        <w:t>โดยวิธีการประมวลผลข้อความและดึงองค์ความรู้จากเอกสาร</w:t>
      </w:r>
    </w:p>
    <w:p w14:paraId="34C5CBB4" w14:textId="09846CBD" w:rsidR="001D1947" w:rsidRPr="00C63A43" w:rsidRDefault="00C63A43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cs/>
        </w:rPr>
        <w:t>การแข่งขันสุดยอดโปรแกรมป</w:t>
      </w:r>
      <w:r w:rsidRPr="00C63A43">
        <w:rPr>
          <w:rFonts w:ascii="Arial" w:hAnsi="Arial" w:cs="Arial" w:hint="cs"/>
          <w:b/>
          <w:bCs/>
          <w:cs/>
        </w:rPr>
        <w:t>​</w:t>
      </w:r>
      <w:r w:rsidRPr="00C63A43">
        <w:rPr>
          <w:rFonts w:ascii="TH SarabunPSK" w:hAnsi="TH SarabunPSK" w:cs="TH SarabunPSK" w:hint="cs"/>
          <w:b/>
          <w:bCs/>
          <w:cs/>
        </w:rPr>
        <w:t>ญญาประดิษฐ์</w:t>
      </w:r>
      <w:r w:rsidRPr="00C63A43">
        <w:rPr>
          <w:rFonts w:ascii="TH SarabunPSK" w:hAnsi="TH SarabunPSK" w:cs="TH SarabunPSK"/>
          <w:b/>
          <w:bCs/>
          <w:cs/>
        </w:rPr>
        <w:t xml:space="preserve"> (</w:t>
      </w:r>
      <w:r w:rsidRPr="00C63A43">
        <w:rPr>
          <w:rFonts w:ascii="TH SarabunPSK" w:hAnsi="TH SarabunPSK" w:cs="TH SarabunPSK"/>
          <w:b/>
          <w:bCs/>
        </w:rPr>
        <w:t>Artificial Intelligence Application)</w:t>
      </w:r>
    </w:p>
    <w:p w14:paraId="23247D54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49E8B730" w14:textId="77777777" w:rsidR="001D1947" w:rsidRPr="00C63A43" w:rsidRDefault="001D1947" w:rsidP="00FC2294">
      <w:pPr>
        <w:spacing w:after="0"/>
        <w:rPr>
          <w:rFonts w:ascii="TH SarabunPSK" w:hAnsi="TH SarabunPSK" w:cs="TH SarabunPSK"/>
          <w:b/>
          <w:bCs/>
          <w:sz w:val="32"/>
        </w:rPr>
      </w:pPr>
    </w:p>
    <w:p w14:paraId="7FC884B3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4A97C62E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รายงานฉบับสมบูรณ์</w:t>
      </w:r>
    </w:p>
    <w:p w14:paraId="3B9AB5FE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เสนอต่อ</w:t>
      </w:r>
    </w:p>
    <w:p w14:paraId="39449E9A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ศูนย์เทคโนโลยีอิเล็กทรอนิกส์และคอมพิวเตอร์แห่งชาติ</w:t>
      </w:r>
    </w:p>
    <w:p w14:paraId="18853ECF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สำนักงานพัฒนาวิทยาศาสตร์และเทคโนโลยีแห่งชาติ</w:t>
      </w:r>
    </w:p>
    <w:p w14:paraId="4AC73BE7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กระทรวงวิทยาศาสตร์และเทคโนโลยี</w:t>
      </w:r>
    </w:p>
    <w:p w14:paraId="5851E94E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59702DC0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3F98057A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</w:p>
    <w:p w14:paraId="4616F449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ได้รับทุนอุดหนุนโครงการวิจัย พัฒนาและวิศวกรรม</w:t>
      </w:r>
    </w:p>
    <w:p w14:paraId="79A65BA0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 xml:space="preserve">โครงการแข่งขันพัฒนาโปรแกรมคอมพิวเตอร์แห่งประเทศไทย ครั้งที่ </w:t>
      </w:r>
      <w:r w:rsidRPr="00C63A43">
        <w:rPr>
          <w:rFonts w:ascii="TH SarabunPSK" w:hAnsi="TH SarabunPSK" w:cs="TH SarabunPSK"/>
          <w:b/>
          <w:bCs/>
          <w:sz w:val="32"/>
        </w:rPr>
        <w:t>19</w:t>
      </w:r>
    </w:p>
    <w:p w14:paraId="7E15F16C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 xml:space="preserve">ประจำปีงบประมาณ </w:t>
      </w:r>
      <w:r w:rsidRPr="00C63A43">
        <w:rPr>
          <w:rFonts w:ascii="TH SarabunPSK" w:hAnsi="TH SarabunPSK" w:cs="TH SarabunPSK"/>
          <w:b/>
          <w:bCs/>
          <w:sz w:val="32"/>
        </w:rPr>
        <w:t>2559</w:t>
      </w:r>
    </w:p>
    <w:p w14:paraId="49F2F0C8" w14:textId="191447D4" w:rsidR="001D1947" w:rsidRPr="00C63A43" w:rsidRDefault="001D1947" w:rsidP="00FC2294">
      <w:pPr>
        <w:spacing w:after="0"/>
        <w:rPr>
          <w:rFonts w:ascii="TH SarabunPSK" w:hAnsi="TH SarabunPSK" w:cs="TH SarabunPSK" w:hint="cs"/>
          <w:b/>
          <w:bCs/>
          <w:sz w:val="32"/>
        </w:rPr>
      </w:pPr>
    </w:p>
    <w:p w14:paraId="080BF96F" w14:textId="77777777" w:rsidR="001D1947" w:rsidRPr="00C63A43" w:rsidRDefault="001D1947" w:rsidP="00FC2294">
      <w:pPr>
        <w:spacing w:after="0"/>
        <w:jc w:val="center"/>
        <w:rPr>
          <w:rFonts w:ascii="TH SarabunPSK" w:hAnsi="TH SarabunPSK" w:cs="TH SarabunPSK"/>
          <w:b/>
          <w:bCs/>
          <w:sz w:val="32"/>
        </w:rPr>
      </w:pPr>
      <w:r w:rsidRPr="00C63A43">
        <w:rPr>
          <w:rFonts w:ascii="TH SarabunPSK" w:hAnsi="TH SarabunPSK" w:cs="TH SarabunPSK"/>
          <w:b/>
          <w:bCs/>
          <w:sz w:val="32"/>
          <w:cs/>
        </w:rPr>
        <w:t>โดย</w:t>
      </w:r>
    </w:p>
    <w:p w14:paraId="4E6CC375" w14:textId="51ECD5B6" w:rsidR="001D1947" w:rsidRDefault="00FC2294" w:rsidP="00FC2294">
      <w:pPr>
        <w:spacing w:after="0"/>
        <w:jc w:val="center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นายศุภณัฐ ทัตตินาพานิช</w:t>
      </w:r>
    </w:p>
    <w:p w14:paraId="05CF865B" w14:textId="4486B02B" w:rsidR="00FC2294" w:rsidRDefault="00FC2294" w:rsidP="00FC229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นายอินทัช แสงกระจ่าง</w:t>
      </w:r>
    </w:p>
    <w:p w14:paraId="7E21493E" w14:textId="6DDB81ED" w:rsidR="00FC2294" w:rsidRPr="00FC2294" w:rsidRDefault="00FC2294" w:rsidP="00FC2294">
      <w:pPr>
        <w:spacing w:after="0"/>
        <w:jc w:val="center"/>
        <w:rPr>
          <w:rFonts w:ascii="TH SarabunPSK" w:hAnsi="TH SarabunPSK" w:cs="TH SarabunPSK" w:hint="cs"/>
          <w:b/>
          <w:bCs/>
          <w:sz w:val="28"/>
        </w:rPr>
      </w:pPr>
      <w:r w:rsidRPr="00FC2294">
        <w:rPr>
          <w:rFonts w:ascii="TH SarabunPSK" w:hAnsi="TH SarabunPSK" w:cs="TH SarabunPSK" w:hint="cs"/>
          <w:b/>
          <w:bCs/>
          <w:sz w:val="28"/>
          <w:cs/>
        </w:rPr>
        <w:t>นายปุญญพัฒน์</w:t>
      </w:r>
      <w:r w:rsidRPr="00FC229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FC2294">
        <w:rPr>
          <w:rFonts w:ascii="TH SarabunPSK" w:hAnsi="TH SarabunPSK" w:cs="TH SarabunPSK" w:hint="cs"/>
          <w:b/>
          <w:bCs/>
          <w:sz w:val="28"/>
          <w:cs/>
        </w:rPr>
        <w:t>เศรษฐ์สมบูรณ์</w:t>
      </w:r>
    </w:p>
    <w:p w14:paraId="3D9338D2" w14:textId="35D5E4F9" w:rsidR="001D1947" w:rsidRPr="00FC2294" w:rsidRDefault="00FC2294" w:rsidP="00FC2294">
      <w:pPr>
        <w:pStyle w:val="TextBody"/>
        <w:spacing w:after="0" w:line="240" w:lineRule="auto"/>
        <w:jc w:val="center"/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</w:pPr>
      <w:r w:rsidRPr="00FC2294">
        <w:rPr>
          <w:rFonts w:ascii="TH SarabunPSK" w:hAnsi="TH SarabunPSK" w:cs="TH SarabunPSK" w:hint="cs"/>
          <w:b/>
          <w:bCs/>
          <w:sz w:val="28"/>
          <w:szCs w:val="28"/>
          <w:cs/>
        </w:rPr>
        <w:t>อาจารย์ที่ปรึกษา รศ</w:t>
      </w:r>
      <w:r w:rsidRPr="00FC2294">
        <w:rPr>
          <w:rFonts w:ascii="TH SarabunPSK" w:hAnsi="TH SarabunPSK" w:cs="TH SarabunPSK"/>
          <w:b/>
          <w:bCs/>
          <w:sz w:val="28"/>
          <w:szCs w:val="28"/>
          <w:lang w:val="en-US"/>
        </w:rPr>
        <w:t>.</w:t>
      </w:r>
      <w:r w:rsidRPr="00FC2294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ดร</w:t>
      </w:r>
      <w:r w:rsidRPr="00FC2294">
        <w:rPr>
          <w:rFonts w:ascii="TH SarabunPSK" w:hAnsi="TH SarabunPSK" w:cs="TH SarabunPSK"/>
          <w:b/>
          <w:bCs/>
          <w:sz w:val="28"/>
          <w:szCs w:val="28"/>
          <w:lang w:val="en-US"/>
        </w:rPr>
        <w:t>.</w:t>
      </w:r>
      <w:r w:rsidRPr="00FC2294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ธีรณี อจฉลากุล</w:t>
      </w:r>
    </w:p>
    <w:p w14:paraId="722B9561" w14:textId="086948B2" w:rsidR="00FC2294" w:rsidRPr="00FC2294" w:rsidRDefault="00FC2294" w:rsidP="00FC229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FC2294">
        <w:rPr>
          <w:rFonts w:ascii="TH SarabunPSK" w:hAnsi="TH SarabunPSK" w:cs="TH SarabunPSK"/>
          <w:b/>
          <w:bCs/>
          <w:cs/>
        </w:rPr>
        <w:t>ภาควิชาวิศวกรรมคอมพิวเตอร์ คณะวิศวกรรมศาสตร์ มหาวิทยาลัยเทคโนโลยีพระจอมเกล้าธนบุรีวิทยาเขตบางมด</w:t>
      </w:r>
    </w:p>
    <w:p w14:paraId="329F6EC1" w14:textId="77777777" w:rsidR="00FC2294" w:rsidRPr="00FC2294" w:rsidRDefault="00FC2294" w:rsidP="00FC2294">
      <w:pPr>
        <w:spacing w:after="200" w:line="240" w:lineRule="auto"/>
        <w:jc w:val="center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</w:pPr>
      <w:r w:rsidRPr="00FC2294">
        <w:rPr>
          <w:rFonts w:ascii="TH SarabunPSK" w:eastAsia="Times New Roman" w:hAnsi="TH SarabunPSK" w:cs="TH SarabunPSK"/>
          <w:b/>
          <w:bCs/>
          <w:color w:val="000000"/>
          <w:kern w:val="36"/>
          <w:sz w:val="32"/>
          <w:szCs w:val="32"/>
          <w:cs/>
        </w:rPr>
        <w:lastRenderedPageBreak/>
        <w:t>กิตติกรรมประกาศ</w:t>
      </w:r>
    </w:p>
    <w:p w14:paraId="2968A241" w14:textId="1BD0F58F" w:rsidR="00FC2294" w:rsidRPr="00FC2294" w:rsidRDefault="00FC2294" w:rsidP="00F92A12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FC2294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โครงการ</w:t>
      </w:r>
      <w:r w:rsidRPr="00A4245F">
        <w:rPr>
          <w:rFonts w:ascii="TH SarabunPSK" w:hAnsi="TH SarabunPSK" w:cs="TH SarabunPSK"/>
          <w:sz w:val="32"/>
          <w:szCs w:val="32"/>
          <w:cs/>
        </w:rPr>
        <w:t>แพลตฟอร์มสำหรับรวบรวมและแบ่งป</w:t>
      </w:r>
      <w:r w:rsidRPr="00A4245F">
        <w:rPr>
          <w:rFonts w:ascii="Arial" w:hAnsi="Arial" w:cs="Arial" w:hint="cs"/>
          <w:sz w:val="32"/>
          <w:szCs w:val="32"/>
          <w:cs/>
        </w:rPr>
        <w:t>​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นความรู้</w:t>
      </w:r>
      <w:r w:rsidRPr="00A424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โดยวิธ</w:t>
      </w:r>
      <w:r w:rsidRPr="00A4245F">
        <w:rPr>
          <w:rFonts w:ascii="TH SarabunPSK" w:hAnsi="TH SarabunPSK" w:cs="TH SarabunPSK"/>
          <w:sz w:val="32"/>
          <w:szCs w:val="32"/>
          <w:cs/>
        </w:rPr>
        <w:t>ีการประมวลผลข้อความและดึงองค์ความรู้จากเอกสาร</w:t>
      </w:r>
      <w:r w:rsidRPr="00A4245F">
        <w:rPr>
          <w:rFonts w:ascii="TH SarabunPSK" w:hAnsi="TH SarabunPSK" w:cs="TH SarabunPSK"/>
          <w:sz w:val="32"/>
          <w:szCs w:val="32"/>
        </w:rPr>
        <w:t xml:space="preserve">  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Pr="00A4245F">
        <w:rPr>
          <w:rFonts w:ascii="TH SarabunPSK" w:hAnsi="TH SarabunPSK" w:cs="TH SarabunPSK"/>
          <w:sz w:val="32"/>
          <w:szCs w:val="32"/>
        </w:rPr>
        <w:t>Building a knowledge sharing platform with Text mining and knowledge extraction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สำเร็จลุล่วงได้ด้วยการสนับสนุน จากโครงการการแข่งขันพัฒนาโปรแกรมคอมพิวเตอร์แห่งประเทศไทย ครั้งที่ 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 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ศูนย์เทคโนโลยีอิเล็กทรอนิกส์และคอมพิวเตอร์แห่งชาติสำนักงานพัฒนาวิทยาศาสตร์และเทคโนโลยีแห่งชาติ กระทรวงวิทยาศาสตร์และเทคโนโลยี และสำนักงานส่งเสริมอุตสาหกรรมซอฟแวร์แห่งชาติ</w:t>
      </w:r>
      <w:r w:rsidR="00A424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424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และขอขอบคุณ</w:t>
      </w:r>
      <w:r w:rsidR="00A4245F">
        <w:rPr>
          <w:rFonts w:ascii="TH SarabunPSK" w:hAnsi="TH SarabunPSK" w:cs="TH SarabunPSK"/>
          <w:sz w:val="32"/>
          <w:szCs w:val="32"/>
          <w:cs/>
        </w:rPr>
        <w:t>มูลนิธิสดศรี-สฤษดิ์วงศ์ โดยการประสานของของพี่หญิง</w:t>
      </w:r>
      <w:r w:rsidR="00A4245F">
        <w:rPr>
          <w:rFonts w:ascii="TH SarabunPSK" w:hAnsi="TH SarabunPSK" w:cs="TH SarabunPSK" w:hint="cs"/>
          <w:sz w:val="32"/>
          <w:szCs w:val="32"/>
          <w:cs/>
        </w:rPr>
        <w:t xml:space="preserve"> สมหญิง สายธนู</w:t>
      </w:r>
      <w:r w:rsidR="00A4245F">
        <w:rPr>
          <w:rFonts w:ascii="TH SarabunPSK" w:hAnsi="TH SarabunPSK" w:cs="TH SarabunPSK"/>
          <w:sz w:val="32"/>
          <w:szCs w:val="32"/>
          <w:cs/>
        </w:rPr>
        <w:t xml:space="preserve"> ผู้ซึ่งให้ความช่วยเหลือทั้งทางด้านเอกสารที่นำมาใช้ คุณครูที่มาช่วยทั้งในด้านการจัดกลุ่มเอกสารและด้านอื่นๆ และทางสถาบันอาศรมศิลป์ โดยการประสานงานของคุณอภิษฎา ทองสอาด หรือพี่ปุ้ม ที่ช่วยให้คำแนะนำในด้านเอกสาร และให้เอกสารเพิ่มเติมจากทางมูลนิธิสดศรี-สฤษดิ์วงศ์</w:t>
      </w:r>
    </w:p>
    <w:p w14:paraId="2E255DAC" w14:textId="77777777" w:rsidR="00FC2294" w:rsidRPr="00FC2294" w:rsidRDefault="00FC2294" w:rsidP="00FC229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A8762F4" w14:textId="4585EACB" w:rsidR="00FC2294" w:rsidRPr="00FC2294" w:rsidRDefault="00FC2294" w:rsidP="00F92A12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245F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A4245F" w:rsidRPr="00A4245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ขอขอบพระคุณ รอง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ศาสตร์ตราจารย์ ดร.</w:t>
      </w:r>
      <w:r w:rsidR="00A4245F" w:rsidRPr="00A4245F">
        <w:rPr>
          <w:rFonts w:ascii="TH SarabunPSK" w:hAnsi="TH SarabunPSK" w:cs="TH SarabunPSK"/>
          <w:sz w:val="32"/>
          <w:szCs w:val="32"/>
          <w:cs/>
        </w:rPr>
        <w:t xml:space="preserve">ธีรณี อจฉลากุล </w:t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เป็นอาจารย์ที่ปรึกษาโครงการ ที่ให้คำปรึกษา คำแนะนำ และสนับสนุนอุปกรณ์ในการทำโครงการนี้</w:t>
      </w:r>
    </w:p>
    <w:p w14:paraId="66EC11D1" w14:textId="77777777" w:rsidR="00FC2294" w:rsidRPr="00FC2294" w:rsidRDefault="00FC2294" w:rsidP="00FC229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9745D57" w14:textId="77777777" w:rsidR="00FC2294" w:rsidRPr="00FC2294" w:rsidRDefault="00FC2294" w:rsidP="00F92A12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245F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FC229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ขอขอบพระคุณ ผู้ช่วยศาสตร์ตราจารย์ สนั่น สระแก้ว เป็นหัวหน้าภาควิชา และ คณะทำงานภาควิชาวิศวกรรมคอมพิวเตอร์ทุกคน ที่อำนวยความสะดวก และสถานที่ในการทำโครงงานนี้</w:t>
      </w:r>
    </w:p>
    <w:p w14:paraId="502D80FC" w14:textId="77777777" w:rsidR="00FC2294" w:rsidRPr="00FC2294" w:rsidRDefault="00FC2294" w:rsidP="00FC2294">
      <w:pPr>
        <w:spacing w:after="24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3F8AC82" w14:textId="77777777" w:rsidR="00A4245F" w:rsidRPr="00A4245F" w:rsidRDefault="00A4245F" w:rsidP="00A4245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t>นายศุภณัฐ ทัตตินาพานิช</w:t>
      </w:r>
    </w:p>
    <w:p w14:paraId="25FEE440" w14:textId="77777777" w:rsidR="00A4245F" w:rsidRPr="00A4245F" w:rsidRDefault="00A4245F" w:rsidP="00A4245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t>นายอินทัช แสงกระจ่าง</w:t>
      </w:r>
    </w:p>
    <w:p w14:paraId="3E8729D1" w14:textId="77777777" w:rsidR="00A4245F" w:rsidRPr="00A4245F" w:rsidRDefault="00A4245F" w:rsidP="00A4245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t>นายปุญญพัฒน์ เศรษฐ์สมบูรณ์</w:t>
      </w:r>
    </w:p>
    <w:p w14:paraId="14148E59" w14:textId="06A7618E" w:rsidR="00A4245F" w:rsidRPr="00F92A12" w:rsidRDefault="00A4245F" w:rsidP="00F92A12">
      <w:pPr>
        <w:rPr>
          <w:rFonts w:ascii="Times New Roman" w:eastAsia="Times New Roman" w:hAnsi="Times New Roman" w:cs="Angsana New"/>
          <w:color w:val="000000"/>
          <w:sz w:val="24"/>
          <w:szCs w:val="24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3A5A2F4" w14:textId="77777777" w:rsidR="00A4245F" w:rsidRPr="00EC0905" w:rsidRDefault="00A4245F" w:rsidP="00EC0905">
      <w:pPr>
        <w:pStyle w:val="Heading1"/>
        <w:rPr>
          <w:rFonts w:cs="TH SarabunPSK"/>
          <w:cs/>
        </w:rPr>
      </w:pPr>
      <w:r w:rsidRPr="00EC0905">
        <w:rPr>
          <w:rFonts w:cs="TH SarabunPSK"/>
          <w:szCs w:val="40"/>
          <w:cs/>
        </w:rPr>
        <w:lastRenderedPageBreak/>
        <w:t>บทคัดย่อ</w:t>
      </w:r>
    </w:p>
    <w:p w14:paraId="34695471" w14:textId="28C8022B" w:rsidR="00A4245F" w:rsidRPr="00A4245F" w:rsidRDefault="00A4245F" w:rsidP="00A4245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การศึกษา ถือเป็นรากฐานที่สำคัญในการพัฒนาทรัพยากรมนุษย์ และช่วยในการพัฒนาประเทศชาติอย่างยั่งยืน ซึ่งในประเทศไทยนั้น รัฐบาลมีการให้ทุนสนับสนุนเพื่อการศึกษาค้นคว้า ทดลองหาวิธีการต่างๆ </w:t>
      </w:r>
      <w:r w:rsidRPr="00A4245F">
        <w:rPr>
          <w:rFonts w:ascii="TH SarabunPSK" w:hAnsi="TH SarabunPSK" w:cs="TH SarabunPSK" w:hint="cs"/>
          <w:sz w:val="32"/>
          <w:szCs w:val="32"/>
          <w:cs/>
        </w:rPr>
        <w:br/>
        <w:t xml:space="preserve">ที่จะช่วยเพิ่มประสิทธิภาพของระบบการศึกษาให้ดีขึ้น โดยผลที่ได้จากการวิจัยหรือทดลองนี้ จะถูกเขียนออกมาเป็นรูปเล่มรายงานและเก็บในรูปแบบของไฟล์ </w:t>
      </w:r>
      <w:r w:rsidRPr="00A4245F">
        <w:rPr>
          <w:rFonts w:ascii="TH SarabunPSK" w:hAnsi="TH SarabunPSK" w:cs="TH SarabunPSK"/>
          <w:sz w:val="32"/>
          <w:szCs w:val="32"/>
        </w:rPr>
        <w:t>PDF</w:t>
      </w:r>
      <w:r w:rsidR="00684BAA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684BAA">
        <w:rPr>
          <w:rFonts w:ascii="TH SarabunPSK" w:hAnsi="TH SarabunPSK" w:cs="TH SarabunPSK"/>
          <w:sz w:val="32"/>
          <w:szCs w:val="32"/>
        </w:rPr>
        <w:t>DOCX</w:t>
      </w:r>
      <w:r w:rsidRPr="00A4245F">
        <w:rPr>
          <w:rFonts w:ascii="TH SarabunPSK" w:hAnsi="TH SarabunPSK" w:cs="TH SarabunPSK"/>
          <w:sz w:val="32"/>
          <w:szCs w:val="32"/>
        </w:rPr>
        <w:t xml:space="preserve">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ที่ประกอบไปด้วย รายงานสำหรับผู้บริหารที่แสดงถึงตัวเลขสถิติต่างๆ และรายงานสำหรับการเรียนการสอน ที่อธิบายรายละเอียดแนวทางการเรียนการสอน เป็นต้น อย่างไรก็ตาม เอกสารเหล่านี้ไม่ได้มีการเผยแพร่ใ</w:t>
      </w:r>
      <w:r w:rsidR="00684BAA">
        <w:rPr>
          <w:rFonts w:ascii="TH SarabunPSK" w:hAnsi="TH SarabunPSK" w:cs="TH SarabunPSK" w:hint="cs"/>
          <w:sz w:val="32"/>
          <w:szCs w:val="32"/>
          <w:cs/>
        </w:rPr>
        <w:t xml:space="preserve">นวงกว้าง และถูกเก็บในรูปแบบไฟล์เอกสารเหล่านั้น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ที่ไม่สามารถสืบค้นได้ จึงไม่สามารถถูกนำมาใช้ประโยชน์ได้อย่างเต็มที่ การสร้าง </w:t>
      </w:r>
      <w:r w:rsidRPr="00A4245F">
        <w:rPr>
          <w:rFonts w:ascii="TH SarabunPSK" w:hAnsi="TH SarabunPSK" w:cs="TH SarabunPSK"/>
          <w:sz w:val="32"/>
          <w:szCs w:val="32"/>
        </w:rPr>
        <w:t xml:space="preserve">knowledge sharing platform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สำหรับคุณครู ผู้ปกครอง และผู้บริหาร ที่สามารถสืบค้นหาข้อมูลได้อย่างสะดวกจึงเป็นเรื่องจำเป็น เพื่อให้การศึกษากระจายตัวได้อย่างทั่วถึง ข้อเสนอโครงการฉบับนี้จึงเสนอแนวคิดในการใช้เทคโนโลยีเพื่อรวบรวม คัดกรอง จัดหมวดหมู่ รวมถึงสกัดเนื้อหาส่วนที่สำคัญจากเอกสาร เพื่อให้เอกสารการทดลองด้านนวัตกรรมการเรียนการสอนสามารถถูกนำไปใช้ประโยชน์ และสร้างสังคมของการแลกเปลี่ยนเรียนรู้ของคุณครูและผู้ปกครองได้</w:t>
      </w:r>
    </w:p>
    <w:p w14:paraId="47D938CF" w14:textId="532B2C50" w:rsidR="00A4245F" w:rsidRPr="00A4245F" w:rsidRDefault="00A4245F" w:rsidP="00A4245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t xml:space="preserve">ทั้งนี้ ข้อมูลที่อยู่ในไฟล์ </w:t>
      </w:r>
      <w:r w:rsidRPr="00A4245F">
        <w:rPr>
          <w:rFonts w:ascii="TH SarabunPSK" w:hAnsi="TH SarabunPSK" w:cs="TH SarabunPSK"/>
          <w:sz w:val="32"/>
          <w:szCs w:val="32"/>
        </w:rPr>
        <w:t xml:space="preserve">PDF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หรือไฟล์ </w:t>
      </w:r>
      <w:r w:rsidR="00684BAA">
        <w:rPr>
          <w:rFonts w:ascii="TH SarabunPSK" w:hAnsi="TH SarabunPSK" w:cs="TH SarabunPSK"/>
          <w:sz w:val="32"/>
          <w:szCs w:val="32"/>
        </w:rPr>
        <w:t>DOCX</w:t>
      </w:r>
      <w:r w:rsidRPr="00A4245F">
        <w:rPr>
          <w:rFonts w:ascii="TH SarabunPSK" w:hAnsi="TH SarabunPSK" w:cs="TH SarabunPSK"/>
          <w:sz w:val="32"/>
          <w:szCs w:val="32"/>
        </w:rPr>
        <w:t xml:space="preserve">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นั้นเป็นข้อมูลที่ไม่มีโครงสร้าง (</w:t>
      </w:r>
      <w:r w:rsidRPr="00A4245F">
        <w:rPr>
          <w:rFonts w:ascii="TH SarabunPSK" w:hAnsi="TH SarabunPSK" w:cs="TH SarabunPSK"/>
          <w:sz w:val="32"/>
          <w:szCs w:val="32"/>
        </w:rPr>
        <w:t>Schemaless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) ไม่สามารถนำมาประมวลผลเพื่อวิเคราะห์ด้วยซอฟท์แวร์ทั่วๆไปได้ จึงจำเป็นต้องมีการพัฒนาระบบจัดหมวดหมู่</w:t>
      </w:r>
      <w:r w:rsidRPr="00A4245F">
        <w:rPr>
          <w:rFonts w:ascii="TH SarabunPSK" w:hAnsi="TH SarabunPSK" w:cs="TH SarabunPSK" w:hint="cs"/>
          <w:sz w:val="32"/>
          <w:szCs w:val="32"/>
          <w:cs/>
        </w:rPr>
        <w:br/>
        <w:t xml:space="preserve">องค์ความรู้แบบอัตโนมัติขึ้น โดยอาศัยเทคโนโลยีทางด้าน </w:t>
      </w:r>
      <w:r w:rsidRPr="00A4245F">
        <w:rPr>
          <w:rFonts w:ascii="TH SarabunPSK" w:hAnsi="TH SarabunPSK" w:cs="TH SarabunPSK"/>
          <w:sz w:val="32"/>
          <w:szCs w:val="32"/>
        </w:rPr>
        <w:t xml:space="preserve">Text Mining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และเทคโนโลยีทางด้าน </w:t>
      </w:r>
      <w:r w:rsidRPr="00A4245F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เข้ามาช่วยเพื่อให้สามารถใช้งานกับรายงานจำนวนมากจากทั่วประเทศได้อย่างมีประสิทธิผล</w:t>
      </w:r>
    </w:p>
    <w:p w14:paraId="6EB95D00" w14:textId="2EA74961" w:rsidR="00A4245F" w:rsidRDefault="00A4245F" w:rsidP="00A4245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ในการพัฒนาระบบในระยะเริ่มต้นนั้น จะมีคุณครูอาสาสมัครจากทางมูลนิธิสดศรี-สฤษดิ์วงศ์เข้ามาช่วยอ่านและทำการระบุข้อความส่วนที่เป็นเนื้อหาใจความสำคัญของรายงานนั้นๆ  และสร้าง </w:t>
      </w:r>
      <w:r w:rsidRPr="00A4245F">
        <w:rPr>
          <w:rFonts w:ascii="TH SarabunPSK" w:hAnsi="TH SarabunPSK" w:cs="TH SarabunPSK"/>
          <w:sz w:val="32"/>
          <w:szCs w:val="32"/>
        </w:rPr>
        <w:t xml:space="preserve">Tag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เพื่อบ่งบอกหัวเรื่องของเนื้อหา เพื่อใช้สำหรับการจัดหมวดหมู่ โดยคุณครูจะช่วยวิเคราะห์รายงานเพียงส่วนน้อยเท่านั้น หลังจากนั้นเนื้อหาและ </w:t>
      </w:r>
      <w:r w:rsidRPr="00A4245F">
        <w:rPr>
          <w:rFonts w:ascii="TH SarabunPSK" w:hAnsi="TH SarabunPSK" w:cs="TH SarabunPSK"/>
          <w:sz w:val="32"/>
          <w:szCs w:val="32"/>
        </w:rPr>
        <w:t xml:space="preserve">Tag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ที่คุณครูสร้างขึ้นจะถูกนำมาพัฒนา </w:t>
      </w:r>
      <w:r w:rsidRPr="00A4245F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A4245F">
        <w:rPr>
          <w:rFonts w:ascii="TH SarabunPSK" w:hAnsi="TH SarabunPSK" w:cs="TH SarabunPSK"/>
          <w:sz w:val="32"/>
          <w:szCs w:val="32"/>
        </w:rPr>
        <w:t xml:space="preserve">Model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จะถูกสอนให้เรียนรู้คำต่างๆที่เกี่ยวข้องกับ </w:t>
      </w:r>
      <w:r w:rsidRPr="00A4245F">
        <w:rPr>
          <w:rFonts w:ascii="TH SarabunPSK" w:hAnsi="TH SarabunPSK" w:cs="TH SarabunPSK"/>
          <w:sz w:val="32"/>
          <w:szCs w:val="32"/>
        </w:rPr>
        <w:t xml:space="preserve">tag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ที่อยู่ในรายงาน เมื่อมีรายงานเล่มใหม่เข้ามาในระบบ ระบบจะทำการวิเคราะห์เนื้อหาและสามารถแสดงส่วนที่เป็นใจความสำคัญ รวมถึงจัดประเภทหมวดหมู่ของรายงานได้โดยอัตโนมัติ ซึ่งช่วยลดการใช้เวลาและทรัพยากรบุคคล เมื่อผู้ใช้งานเข้ามาใช้ระบบนี้ จะสามารถสืบหาข้อมูลที่เกี่ยวข้องกับการพัฒนาการเรียนการสอน ด้วยการใส่ </w:t>
      </w:r>
      <w:r w:rsidRPr="00A4245F">
        <w:rPr>
          <w:rFonts w:ascii="TH SarabunPSK" w:hAnsi="TH SarabunPSK" w:cs="TH SarabunPSK"/>
          <w:sz w:val="32"/>
          <w:szCs w:val="32"/>
        </w:rPr>
        <w:t xml:space="preserve">Keyword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Pr="00A4245F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จะให้ผลลัพธ์ออกมาเป็นข้อความที่เกี่ยวข้องพร้อมทั้งแนบลิงค์สำหรับดาวน์โหลดเอกสาร ผู้ใช้งานสามารถอ่านสรุปใจความสำคัญที่ระบบแสดงก่อน และหากตรงกับความสนใจสามารถดาวน์โหลดรายงานทั้งเล่มไปเพื่อศึกษารายละเอียดต่อไป</w:t>
      </w:r>
    </w:p>
    <w:p w14:paraId="2B9D9BE7" w14:textId="0CA20E6C" w:rsidR="00F92A12" w:rsidRDefault="00F92A12" w:rsidP="00F92A12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62F5C056" w14:textId="77777777" w:rsidR="00F92A12" w:rsidRPr="00EC0905" w:rsidRDefault="00F92A12" w:rsidP="00EC0905">
      <w:pPr>
        <w:pStyle w:val="Heading1"/>
      </w:pPr>
      <w:r w:rsidRPr="00EC0905">
        <w:lastRenderedPageBreak/>
        <w:t>Abstract</w:t>
      </w:r>
    </w:p>
    <w:p w14:paraId="08E084CD" w14:textId="3A192A73" w:rsidR="00F92A12" w:rsidRPr="00A4245F" w:rsidRDefault="00F92A12" w:rsidP="00F92A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</w:rPr>
        <w:t>The education is an important part of improving Thai citizens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’ </w:t>
      </w:r>
      <w:r w:rsidRPr="00A4245F">
        <w:rPr>
          <w:rFonts w:ascii="TH SarabunPSK" w:hAnsi="TH SarabunPSK" w:cs="TH SarabunPSK"/>
          <w:sz w:val="32"/>
          <w:szCs w:val="32"/>
        </w:rPr>
        <w:t>quality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.</w:t>
      </w:r>
      <w:r w:rsidRPr="00A4245F">
        <w:rPr>
          <w:rFonts w:ascii="TH SarabunPSK" w:hAnsi="TH SarabunPSK" w:cs="TH SarabunPSK"/>
          <w:sz w:val="32"/>
          <w:szCs w:val="32"/>
        </w:rPr>
        <w:t xml:space="preserve"> It’s a main tool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/>
          <w:sz w:val="32"/>
          <w:szCs w:val="32"/>
        </w:rPr>
        <w:t>for creating creativity to children for a sustainable country improvement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In Thailand, Thai government gives funds for researching in improving an education in school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/>
          <w:sz w:val="32"/>
          <w:szCs w:val="32"/>
        </w:rPr>
        <w:t>and the research data are stored in digital document files such as PDF</w:t>
      </w:r>
      <w:r w:rsidR="00684BAA">
        <w:rPr>
          <w:rFonts w:ascii="TH SarabunPSK" w:hAnsi="TH SarabunPSK" w:cs="TH SarabunPSK"/>
          <w:sz w:val="32"/>
          <w:szCs w:val="32"/>
        </w:rPr>
        <w:t xml:space="preserve"> or DOCX</w:t>
      </w:r>
      <w:r w:rsidRPr="00A4245F">
        <w:rPr>
          <w:rFonts w:ascii="TH SarabunPSK" w:hAnsi="TH SarabunPSK" w:cs="TH SarabunPSK"/>
          <w:sz w:val="32"/>
          <w:szCs w:val="32"/>
        </w:rPr>
        <w:t xml:space="preserve"> files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The contents are about statistic, teaching techniques and so on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By the way, these files are not publicly published and cannot be searched due to their file type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So, if we created a knowledge sharing platform that can be used widely would be so helpful on making low quality schools performing better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This project provides a technology for collecting, analyzing, categorizing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/>
          <w:sz w:val="32"/>
          <w:szCs w:val="32"/>
        </w:rPr>
        <w:t>and extracting important parts of documents to make them searchable and be useful for educational society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85372FB" w14:textId="17C03721" w:rsidR="00F92A12" w:rsidRPr="00A4245F" w:rsidRDefault="00F92A12" w:rsidP="00F92A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</w:rPr>
        <w:t xml:space="preserve">But, documents that stored in </w:t>
      </w:r>
      <w:r w:rsidR="00684BAA">
        <w:rPr>
          <w:rFonts w:ascii="TH SarabunPSK" w:hAnsi="TH SarabunPSK" w:cs="TH SarabunPSK"/>
          <w:sz w:val="32"/>
          <w:szCs w:val="32"/>
        </w:rPr>
        <w:t>those formats</w:t>
      </w:r>
      <w:r w:rsidRPr="00A4245F">
        <w:rPr>
          <w:rFonts w:ascii="TH SarabunPSK" w:hAnsi="TH SarabunPSK" w:cs="TH SarabunPSK"/>
          <w:sz w:val="32"/>
          <w:szCs w:val="32"/>
        </w:rPr>
        <w:t xml:space="preserve"> are chunks of data that have no structure 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(</w:t>
      </w:r>
      <w:r w:rsidRPr="00A4245F">
        <w:rPr>
          <w:rFonts w:ascii="TH SarabunPSK" w:hAnsi="TH SarabunPSK" w:cs="TH SarabunPSK"/>
          <w:sz w:val="32"/>
          <w:szCs w:val="32"/>
        </w:rPr>
        <w:t>schemaless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A4245F">
        <w:rPr>
          <w:rFonts w:ascii="TH SarabunPSK" w:hAnsi="TH SarabunPSK" w:cs="TH SarabunPSK"/>
          <w:sz w:val="32"/>
          <w:szCs w:val="32"/>
        </w:rPr>
        <w:t>Therefore, these files cannot be analyzed by an ordinary software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So we decide to make an automatic document categorize system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/>
          <w:sz w:val="32"/>
          <w:szCs w:val="32"/>
        </w:rPr>
        <w:t>by using machine learning and text mining techniques to put each part of documents into groups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.</w:t>
      </w:r>
      <w:r w:rsidRPr="00A4245F">
        <w:rPr>
          <w:rFonts w:ascii="TH SarabunPSK" w:hAnsi="TH SarabunPSK" w:cs="TH SarabunPSK"/>
          <w:sz w:val="32"/>
          <w:szCs w:val="32"/>
        </w:rPr>
        <w:t xml:space="preserve"> By using machines to categorize documents, we will be able to handle and categorize lots of documents from schools in Thailand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23AC072" w14:textId="232C0CE9" w:rsidR="00F92A12" w:rsidRDefault="00F92A12" w:rsidP="00684BA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4245F">
        <w:rPr>
          <w:rFonts w:ascii="TH SarabunPSK" w:hAnsi="TH SarabunPSK" w:cs="TH SarabunPSK"/>
          <w:sz w:val="32"/>
          <w:szCs w:val="32"/>
        </w:rPr>
        <w:t>In the first step of development, we need experts from Sodsri – Saritwong Foundation to read and tag cores of some documents into categories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This step will make a training data for system and the system will learn from this training data and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245F">
        <w:rPr>
          <w:rFonts w:ascii="TH SarabunPSK" w:hAnsi="TH SarabunPSK" w:cs="TH SarabunPSK"/>
          <w:sz w:val="32"/>
          <w:szCs w:val="32"/>
        </w:rPr>
        <w:t>create a machine learning model that learned about keywords for each category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Then the system will automatically tag each part of contents of documents that has been ingested into them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This machine learning system will reduce workload of humans a lot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Then we will create a web application that can search contents that are about a user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’</w:t>
      </w:r>
      <w:r w:rsidRPr="00A4245F">
        <w:rPr>
          <w:rFonts w:ascii="TH SarabunPSK" w:hAnsi="TH SarabunPSK" w:cs="TH SarabunPSK"/>
          <w:sz w:val="32"/>
          <w:szCs w:val="32"/>
        </w:rPr>
        <w:t>s searching keyword</w:t>
      </w:r>
      <w:r w:rsidRPr="00A4245F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4245F">
        <w:rPr>
          <w:rFonts w:ascii="TH SarabunPSK" w:hAnsi="TH SarabunPSK" w:cs="TH SarabunPSK"/>
          <w:sz w:val="32"/>
          <w:szCs w:val="32"/>
        </w:rPr>
        <w:t>A user can read an important part of each document and can download a document from a web for more details</w:t>
      </w:r>
      <w:r w:rsidRPr="00A4245F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6BF8128B" w14:textId="77777777" w:rsidR="00F92A12" w:rsidRDefault="00F92A12" w:rsidP="00F92A12">
      <w:pPr>
        <w:jc w:val="both"/>
        <w:rPr>
          <w:rFonts w:ascii="TH SarabunPSK" w:hAnsi="TH SarabunPSK" w:cs="TH SarabunPSK"/>
          <w:sz w:val="32"/>
          <w:szCs w:val="32"/>
        </w:rPr>
      </w:pPr>
    </w:p>
    <w:p w14:paraId="443FAEEF" w14:textId="77777777" w:rsidR="00F92A12" w:rsidRPr="00EC0905" w:rsidRDefault="00F92A12" w:rsidP="00EC0905">
      <w:pPr>
        <w:pStyle w:val="Heading2"/>
      </w:pPr>
      <w:r w:rsidRPr="00EC0905">
        <w:rPr>
          <w:cs/>
        </w:rPr>
        <w:t>คำสำคัญ</w:t>
      </w:r>
    </w:p>
    <w:p w14:paraId="01C486DA" w14:textId="66F70434" w:rsidR="00F92A12" w:rsidRPr="00684BAA" w:rsidRDefault="00F92A12" w:rsidP="00684BAA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Clustering, </w:t>
      </w:r>
      <w:r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Pr="00394556">
        <w:rPr>
          <w:rFonts w:ascii="TH Sarabun New" w:hAnsi="TH Sarabun New" w:cs="TH Sarabun New"/>
          <w:sz w:val="32"/>
          <w:szCs w:val="32"/>
        </w:rPr>
        <w:t>Classification, One vs Rest, Big data, Spark,</w:t>
      </w:r>
      <w:r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</w:t>
      </w:r>
      <w:r w:rsidR="00684BAA">
        <w:rPr>
          <w:rFonts w:ascii="TH Sarabun New" w:hAnsi="TH Sarabun New" w:cs="TH Sarabun New"/>
          <w:sz w:val="32"/>
          <w:szCs w:val="32"/>
        </w:rPr>
        <w:t xml:space="preserve"> DOCX to Text,</w:t>
      </w:r>
      <w:r w:rsidRPr="00394556">
        <w:rPr>
          <w:rFonts w:ascii="TH Sarabun New" w:hAnsi="TH Sarabun New" w:cs="TH Sarabun New"/>
          <w:sz w:val="32"/>
          <w:szCs w:val="32"/>
        </w:rPr>
        <w:t xml:space="preserve"> Keyword extraction, Text Analysis, Tag Box Extraction from PDF</w:t>
      </w:r>
    </w:p>
    <w:p w14:paraId="28654064" w14:textId="4C4B59E5" w:rsidR="00F92A12" w:rsidRPr="00EC0905" w:rsidRDefault="00F92A12" w:rsidP="00EC0905">
      <w:pPr>
        <w:pStyle w:val="Heading1"/>
        <w:rPr>
          <w:rFonts w:cs="TH SarabunPSK"/>
          <w:szCs w:val="40"/>
        </w:rPr>
      </w:pPr>
      <w:r w:rsidRPr="00EC0905">
        <w:rPr>
          <w:rFonts w:cs="TH SarabunPSK"/>
          <w:szCs w:val="40"/>
          <w:cs/>
        </w:rPr>
        <w:lastRenderedPageBreak/>
        <w:t>บทนำ</w:t>
      </w:r>
    </w:p>
    <w:p w14:paraId="25D2EEFF" w14:textId="77777777" w:rsidR="00F92A12" w:rsidRDefault="00F92A12" w:rsidP="00BA2FF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E47BE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ซึ่งรายงานเหล่านี้ล้วนเป็นตัวบ่งชี้ให้เห็นว่าการศึกษาของไทยยังอ่อนแอ และมีจุดบกพร่องเป็นอย่างมาก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28276788" w14:textId="1D5A4E9E" w:rsidR="00F92A12" w:rsidRDefault="00F92A12" w:rsidP="00F92A1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ย์ที่มีคุณภาพ ดังนั้น รัฐบาลไทยจึงมีการให้ทุนสนับสนุนกับครูในการศึกษาค้นคว้า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และอยู่ในรูปแบบของไฟล์ </w:t>
      </w:r>
      <w:r>
        <w:rPr>
          <w:rFonts w:ascii="TH Sarabun New" w:hAnsi="TH Sarabun New" w:cs="TH Sarabun New"/>
          <w:sz w:val="32"/>
          <w:szCs w:val="32"/>
        </w:rPr>
        <w:t>PDF</w:t>
      </w:r>
      <w:r w:rsidR="00684BAA">
        <w:rPr>
          <w:rFonts w:ascii="TH Sarabun New" w:hAnsi="TH Sarabun New" w:cs="TH Sarabun New"/>
          <w:sz w:val="32"/>
          <w:szCs w:val="32"/>
        </w:rPr>
        <w:t xml:space="preserve"> </w:t>
      </w:r>
      <w:r w:rsidR="00684BAA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84BAA">
        <w:rPr>
          <w:rFonts w:ascii="TH Sarabun New" w:hAnsi="TH Sarabun New" w:cs="TH Sarabun New"/>
          <w:sz w:val="32"/>
          <w:szCs w:val="32"/>
        </w:rPr>
        <w:t>DOCX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และต้องเสียเวลาในการอ่านหนังสือหลายร้อยหน้าจำนวนหลายเล่มเพราะ เอกสารไม่มีการรวบรวมและจัดเป็นหมวดหมู่ ทำให้ประสิทธิภาพในการสืบค้นข้อมู</w:t>
      </w:r>
      <w:r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0ABB9D68" w14:textId="77777777" w:rsidR="00F92A12" w:rsidRPr="009B0476" w:rsidRDefault="00F92A12" w:rsidP="00F92A12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โดยได้รับความร่วมมือกับมูลนิธิมูลนิธิสดศรี-สฤษดิ์วงศ์และมูลนิธิโรงเรียนรุ่งอรุณ ซึ่งระบบนี้ จะช่วยรวบรวมและทำการจัดระเบียบเอกสารให้มีความเป็นระบบมากขึ้น รวมทั้ง ทำการวิเคราะห์ 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054D2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1E2FAB7F" w14:textId="77777777" w:rsidR="00F92A12" w:rsidRPr="00F92A12" w:rsidRDefault="00F92A12" w:rsidP="00A4245F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70B3A04" w14:textId="74BD62AC" w:rsidR="00A4245F" w:rsidRDefault="00A4245F" w:rsidP="00A4245F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207F5BAB" w14:textId="77777777" w:rsidR="00A4245F" w:rsidRPr="00A4245F" w:rsidRDefault="00A4245F" w:rsidP="00A4245F">
      <w:pPr>
        <w:spacing w:after="0"/>
        <w:ind w:firstLine="720"/>
        <w:jc w:val="both"/>
        <w:rPr>
          <w:rFonts w:ascii="TH SarabunPSK" w:hAnsi="TH SarabunPSK" w:cs="TH SarabunPSK" w:hint="cs"/>
          <w:sz w:val="32"/>
          <w:szCs w:val="32"/>
        </w:rPr>
      </w:pPr>
    </w:p>
    <w:p w14:paraId="7628200F" w14:textId="77777777" w:rsidR="00F92A12" w:rsidRPr="00EC0905" w:rsidRDefault="00F92A12" w:rsidP="00BA2FF7">
      <w:pPr>
        <w:pStyle w:val="Heading1"/>
        <w:jc w:val="center"/>
        <w:rPr>
          <w:rFonts w:cs="TH SarabunPSK"/>
          <w:szCs w:val="40"/>
        </w:rPr>
      </w:pPr>
      <w:r w:rsidRPr="00EC0905">
        <w:rPr>
          <w:rFonts w:cs="TH SarabunPSK"/>
          <w:szCs w:val="40"/>
          <w:cs/>
        </w:rPr>
        <w:lastRenderedPageBreak/>
        <w:t>สารบัญ</w:t>
      </w:r>
    </w:p>
    <w:p w14:paraId="7C62DFF3" w14:textId="37E2FCF2" w:rsidR="00F92A12" w:rsidRDefault="006A0320" w:rsidP="00F92A12">
      <w:pPr>
        <w:spacing w:after="0"/>
        <w:jc w:val="thaiDistribute"/>
        <w:rPr>
          <w:ins w:id="0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กิตติกรรมประกาศ</w:t>
      </w:r>
      <w:ins w:id="1" w:author="Intouch Sangkrajang" w:date="2016-11-14T18:08:00Z"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ก</w:t>
        </w:r>
      </w:ins>
    </w:p>
    <w:p w14:paraId="78365AE5" w14:textId="77777777" w:rsidR="00F92A12" w:rsidRDefault="00F92A12" w:rsidP="00F92A12">
      <w:pPr>
        <w:spacing w:after="0"/>
        <w:jc w:val="thaiDistribute"/>
        <w:rPr>
          <w:ins w:id="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3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>บทคัดย่อ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  <w:t>ข</w:t>
        </w:r>
      </w:ins>
    </w:p>
    <w:p w14:paraId="5849F981" w14:textId="26D286BC" w:rsidR="00F92A12" w:rsidRDefault="006A0320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Abstract</w:t>
      </w:r>
      <w:ins w:id="4" w:author="Intouch Sangkrajang" w:date="2016-11-14T18:08:00Z"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ins w:id="5" w:author="Intouch Sangkrajang" w:date="2016-11-14T18:08:00Z"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 w:rsidR="00F92A12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</w:p>
    <w:p w14:paraId="75879530" w14:textId="70AE75E0" w:rsidR="006A0320" w:rsidRDefault="006A0320" w:rsidP="00F92A12">
      <w:pPr>
        <w:spacing w:after="0"/>
        <w:jc w:val="thaiDistribute"/>
        <w:rPr>
          <w:ins w:id="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บทนำ</w:t>
      </w:r>
      <w:ins w:id="7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 w:rsidR="00914B2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ins w:id="8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</w:p>
    <w:p w14:paraId="28F59C83" w14:textId="77777777" w:rsidR="00F92A12" w:rsidRDefault="00F92A12" w:rsidP="00F92A12">
      <w:pPr>
        <w:spacing w:after="0"/>
        <w:jc w:val="thaiDistribute"/>
        <w:rPr>
          <w:ins w:id="9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  <w:cs/>
        </w:rPr>
      </w:pPr>
      <w:ins w:id="10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>สารบัญ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ง</w:t>
      </w:r>
    </w:p>
    <w:p w14:paraId="71820E7A" w14:textId="77777777" w:rsidR="00F92A12" w:rsidRDefault="00F92A12" w:rsidP="00F92A12">
      <w:pPr>
        <w:spacing w:after="0"/>
        <w:jc w:val="thaiDistribute"/>
        <w:rPr>
          <w:ins w:id="11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2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>สารบัญรูปภาพ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ฉ</w:t>
      </w:r>
    </w:p>
    <w:p w14:paraId="257243B3" w14:textId="0B04DB9D" w:rsidR="00F92A12" w:rsidRDefault="006A0320" w:rsidP="00F92A12">
      <w:pPr>
        <w:spacing w:after="0"/>
        <w:jc w:val="thaiDistribute"/>
        <w:rPr>
          <w:ins w:id="13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วัตถุประสงค์และเป้าหมาย</w:t>
      </w:r>
      <w:ins w:id="14" w:author="Intouch Sangkrajang" w:date="2016-11-14T18:08:00Z"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</w:ins>
      <w:ins w:id="15" w:author="Intouch Sangkrajang" w:date="2016-11-14T18:17:00Z">
        <w:r w:rsidR="00F92A12">
          <w:rPr>
            <w:rFonts w:ascii="TH SarabunPSK" w:hAnsi="TH SarabunPSK" w:cs="TH SarabunPSK"/>
            <w:color w:val="000000" w:themeColor="text1"/>
            <w:sz w:val="32"/>
            <w:szCs w:val="32"/>
          </w:rPr>
          <w:t>1</w:t>
        </w:r>
      </w:ins>
    </w:p>
    <w:p w14:paraId="125B2613" w14:textId="059BBBD8" w:rsidR="00F92A12" w:rsidRDefault="006A0320" w:rsidP="00F92A12">
      <w:pPr>
        <w:spacing w:after="0"/>
        <w:jc w:val="thaiDistribute"/>
        <w:rPr>
          <w:ins w:id="16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A032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รายละเอียดการพัฒนา</w:t>
      </w:r>
      <w:r w:rsidRPr="006A032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ins w:id="17" w:author="Intouch Sangkrajang" w:date="2016-11-14T18:17:00Z"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92A12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</w:ins>
      <w:r w:rsidR="00F92A1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</w:t>
      </w:r>
    </w:p>
    <w:p w14:paraId="4DD06EAF" w14:textId="3B32E1C6" w:rsidR="00F92A12" w:rsidRDefault="00F92A12" w:rsidP="00F92A12">
      <w:pPr>
        <w:spacing w:after="0"/>
        <w:jc w:val="thaiDistribute"/>
        <w:rPr>
          <w:ins w:id="1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9" w:author="Intouch Sangkrajang" w:date="2016-11-14T18:08:00Z"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ab/>
        </w:r>
      </w:ins>
      <w:r w:rsidR="006A0320">
        <w:rPr>
          <w:rFonts w:ascii="TH SarabunPSK" w:hAnsi="TH SarabunPSK" w:cs="TH SarabunPSK"/>
          <w:color w:val="000000" w:themeColor="text1"/>
          <w:sz w:val="32"/>
          <w:szCs w:val="32"/>
        </w:rPr>
        <w:t>Story Board</w:t>
      </w:r>
      <w:r w:rsidR="006A032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5</w:t>
      </w:r>
    </w:p>
    <w:p w14:paraId="1CCDB074" w14:textId="2164BC4D" w:rsidR="00F92A12" w:rsidRDefault="00F92A12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ins w:id="20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r w:rsidR="006A0320" w:rsidRPr="006A032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ทฤษฎีหลักการและเทคนิคหรือเทคโนโลยีที่ใช้</w:t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A032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</w:p>
    <w:p w14:paraId="3098A5EC" w14:textId="0DB734C5" w:rsidR="006A0320" w:rsidRDefault="006A0320" w:rsidP="00AC7493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C74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เครื่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องมือที่ใช้ในการพัฒนา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33C2B44F" w14:textId="1F7B439B" w:rsidR="006A0320" w:rsidRDefault="006A0320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C74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รายละเอียดโปรแกรมที่ได้พัฒนาเชิงเทคนิค (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Software Specification</w:t>
      </w:r>
      <w:r w:rsidR="00AC74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2DAE1AF1" w14:textId="06A2B183" w:rsidR="00AC7493" w:rsidRPr="00AC7493" w:rsidRDefault="00AC7493" w:rsidP="00AC7493">
      <w:pPr>
        <w:jc w:val="both"/>
        <w:rPr>
          <w:ins w:id="21" w:author="Intouch Sangkrajang" w:date="2016-11-14T18:08:00Z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AC7493">
        <w:rPr>
          <w:rFonts w:ascii="TH SarabunPSK" w:hAnsi="TH SarabunPSK" w:cs="TH SarabunPSK"/>
          <w:sz w:val="32"/>
          <w:szCs w:val="32"/>
        </w:rPr>
        <w:t>Component Diagram</w:t>
      </w:r>
    </w:p>
    <w:p w14:paraId="19F71594" w14:textId="77777777" w:rsidR="00F92A12" w:rsidRDefault="00F92A12" w:rsidP="00F92A12">
      <w:pPr>
        <w:spacing w:after="0"/>
        <w:jc w:val="thaiDistribute"/>
        <w:rPr>
          <w:ins w:id="2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23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 xml:space="preserve">2.3 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ภาษา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 xml:space="preserve">, 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เครื่องมือ และซอฟต์แวร์ที่ใช้ในการพัฒนา</w:t>
        </w:r>
      </w:ins>
      <w:ins w:id="24" w:author="Intouch Sangkrajang" w:date="2016-11-14T18:1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</w:rPr>
        <w:t>8</w:t>
      </w:r>
    </w:p>
    <w:p w14:paraId="37039486" w14:textId="62ABE3B0" w:rsidR="00AC7493" w:rsidRDefault="00F92A12" w:rsidP="00AC7493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ins w:id="25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2.3.1</w:t>
        </w:r>
      </w:ins>
    </w:p>
    <w:p w14:paraId="52B71481" w14:textId="4A35F3B9" w:rsidR="00F92A12" w:rsidRDefault="00F92A12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ins w:id="26" w:author="Intouch Sangkrajang" w:date="2016-11-14T18:42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</w:ins>
      <w:r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  <w:r w:rsidR="006A032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C74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ขอบเขตแล</w:t>
      </w:r>
      <w:r w:rsidR="006A032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ะข้อจำกัดของโปรแกรม</w:t>
      </w:r>
    </w:p>
    <w:p w14:paraId="205D595B" w14:textId="6176998E" w:rsidR="006A0320" w:rsidRDefault="006A0320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กลุ่มผู้ใช้โปรแกรม</w:t>
      </w:r>
    </w:p>
    <w:p w14:paraId="1DEDD453" w14:textId="1D0BDE3B" w:rsidR="006A0320" w:rsidRDefault="006A0320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ผลของการทดสอบโปรแกรม</w:t>
      </w:r>
    </w:p>
    <w:p w14:paraId="6B59321B" w14:textId="54D04627" w:rsidR="006A0320" w:rsidRDefault="006A0320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ปัญหาและอุปสรรค</w:t>
      </w:r>
    </w:p>
    <w:p w14:paraId="5520318A" w14:textId="10C52723" w:rsidR="006A0320" w:rsidRDefault="006A0320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แนวทางในการพัฒนาและประยุกต์ใช้งานอื่นๆ ในขั้นต่อไป</w:t>
      </w:r>
    </w:p>
    <w:p w14:paraId="767B311E" w14:textId="37FC786B" w:rsidR="006A0320" w:rsidRDefault="006A0320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ข้อสรุปและข้อเสนอแนะ</w:t>
      </w:r>
    </w:p>
    <w:p w14:paraId="6BA4680D" w14:textId="60847E9E" w:rsidR="006A0320" w:rsidRDefault="006A0320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เอกสารอ้างอิง</w:t>
      </w:r>
    </w:p>
    <w:p w14:paraId="55FA6C08" w14:textId="2DF944B8" w:rsidR="006A0320" w:rsidRDefault="006A0320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สถานที่ติดต่อของผู้พัฒนาและอาจารย์ที่ปรึกษา โทรศัพท์ มือถือ โทรสาร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E-mail</w:t>
      </w:r>
    </w:p>
    <w:p w14:paraId="4ECE25A1" w14:textId="3139E484" w:rsidR="006A0320" w:rsidRDefault="006A0320" w:rsidP="00F92A12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ภาคผนวก</w:t>
      </w:r>
    </w:p>
    <w:p w14:paraId="15007379" w14:textId="635B07C1" w:rsidR="00914B26" w:rsidRDefault="00914B26" w:rsidP="00F92A12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คู่มือการติดตั้งอย่างละเอียด</w:t>
      </w:r>
    </w:p>
    <w:p w14:paraId="5BE09E11" w14:textId="168B14ED" w:rsidR="001E0B48" w:rsidRPr="00914B26" w:rsidRDefault="00914B26" w:rsidP="00914B26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คู่มือการใช้งานอย่างละเอียด</w:t>
      </w:r>
      <w:r w:rsidR="00F92A1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page"/>
      </w:r>
    </w:p>
    <w:p w14:paraId="0018D99B" w14:textId="2EF94B79" w:rsidR="001E0B48" w:rsidRDefault="00CE51FF" w:rsidP="00EC0905">
      <w:pPr>
        <w:pStyle w:val="Heading1"/>
        <w:rPr>
          <w:rFonts w:cs="TH SarabunPSK"/>
          <w:szCs w:val="40"/>
        </w:rPr>
      </w:pPr>
      <w:r w:rsidRPr="00EC0905">
        <w:rPr>
          <w:rFonts w:cs="TH SarabunPSK"/>
          <w:szCs w:val="40"/>
          <w:cs/>
        </w:rPr>
        <w:lastRenderedPageBreak/>
        <w:t>วัตถุประสงค์</w:t>
      </w:r>
      <w:r w:rsidR="009D6158">
        <w:rPr>
          <w:rFonts w:cs="TH SarabunPSK" w:hint="cs"/>
          <w:szCs w:val="40"/>
          <w:cs/>
        </w:rPr>
        <w:t>และเป้าหมาย</w:t>
      </w:r>
    </w:p>
    <w:p w14:paraId="7F94998E" w14:textId="77777777" w:rsidR="00463EE2" w:rsidRDefault="00463EE2" w:rsidP="00463EE2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Cs w:val="40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เป้าหมายของโครงการสร้างระบบจัดหมวดหมู่องค์ความรู้แบบอัตโนมัติด้วยเทคโนโลยี </w:t>
      </w:r>
      <w:r>
        <w:rPr>
          <w:rFonts w:ascii="TH SarabunPSK" w:hAnsi="TH SarabunPSK" w:cs="TH SarabunPSK"/>
          <w:sz w:val="32"/>
          <w:szCs w:val="32"/>
        </w:rPr>
        <w:t xml:space="preserve">Text Mining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Machine Learning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คือการสร้าง </w:t>
      </w:r>
      <w:r>
        <w:rPr>
          <w:rFonts w:ascii="TH SarabunPSK" w:hAnsi="TH SarabunPSK" w:cs="TH SarabunPSK"/>
          <w:sz w:val="32"/>
          <w:szCs w:val="32"/>
        </w:rPr>
        <w:t xml:space="preserve">knowledge sharing platform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ที่จะช่วยรวบรวมข้อมูลรายงานตัวอย่างการเรียนการสอนที่ดี </w:t>
      </w:r>
      <w:r>
        <w:rPr>
          <w:rFonts w:ascii="TH SarabunPSK" w:hAnsi="TH SarabunPSK" w:cs="TH SarabunPSK"/>
          <w:sz w:val="32"/>
          <w:szCs w:val="32"/>
        </w:rPr>
        <w:t xml:space="preserve">(best practice) </w:t>
      </w:r>
      <w:r>
        <w:rPr>
          <w:rFonts w:ascii="TH SarabunPSK" w:hAnsi="TH SarabunPSK" w:cs="TH SarabunPSK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เพื่อให้คุณครูสามารถสืบค้นข้อมูลได้อย่างมีประสิทธิภาพและรวดเร็ว สามารถนำความรู้ไปพัฒนาและปรับใช้ตามเพื่อให้เกิดการเรียน</w:t>
      </w:r>
      <w:r>
        <w:rPr>
          <w:rFonts w:ascii="TH SarabunPSK" w:hAnsi="TH SarabunPSK" w:cs="TH SarabunPSK" w:hint="cs"/>
          <w:sz w:val="32"/>
          <w:szCs w:val="32"/>
          <w:cs/>
        </w:rPr>
        <w:br/>
        <w:t xml:space="preserve">การสอนที่ดีที่จะช่วยพัฒนาศักยภาพของเด็กนักเรียนได้ โดย </w:t>
      </w:r>
      <w:r>
        <w:rPr>
          <w:rFonts w:ascii="TH SarabunPSK" w:hAnsi="TH SarabunPSK" w:cs="TH SarabunPSK"/>
          <w:sz w:val="32"/>
          <w:szCs w:val="32"/>
        </w:rPr>
        <w:t xml:space="preserve">platform </w:t>
      </w:r>
      <w:r>
        <w:rPr>
          <w:rFonts w:ascii="TH SarabunPSK" w:hAnsi="TH SarabunPSK" w:cs="TH SarabunPSK" w:hint="cs"/>
          <w:sz w:val="32"/>
          <w:szCs w:val="32"/>
          <w:cs/>
        </w:rPr>
        <w:t>มีขอบเขต ดังนี้</w:t>
      </w:r>
    </w:p>
    <w:p w14:paraId="02D3DDEB" w14:textId="188F834E" w:rsidR="00463EE2" w:rsidRDefault="00DA62FD" w:rsidP="00463EE2">
      <w:pPr>
        <w:pStyle w:val="ListParagraph"/>
        <w:numPr>
          <w:ilvl w:val="0"/>
          <w:numId w:val="10"/>
        </w:numPr>
        <w:spacing w:line="256" w:lineRule="auto"/>
        <w:ind w:left="426"/>
        <w:jc w:val="thaiDistribute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>สร้างเครื่องมือสำหรับรับไฟล์เอกสาร</w:t>
      </w:r>
      <w:r w:rsidR="00463EE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และดึงข้อความภาษาไทยในแต่ละย่อหน้าออกมา โดยข้อความจะถูกประมวลผล </w:t>
      </w:r>
      <w:r w:rsidR="00463EE2">
        <w:rPr>
          <w:rFonts w:ascii="TH SarabunPSK" w:hAnsi="TH SarabunPSK" w:cs="TH SarabunPSK"/>
          <w:sz w:val="32"/>
          <w:szCs w:val="32"/>
          <w:lang w:eastAsia="ja-JP"/>
        </w:rPr>
        <w:t xml:space="preserve">Text </w:t>
      </w:r>
      <w:r w:rsidR="00463EE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และใส่เข้าใน </w:t>
      </w:r>
      <w:r w:rsidR="00463EE2">
        <w:rPr>
          <w:rFonts w:ascii="TH SarabunPSK" w:hAnsi="TH SarabunPSK" w:cs="TH SarabunPSK"/>
          <w:sz w:val="32"/>
          <w:szCs w:val="32"/>
          <w:lang w:eastAsia="ja-JP"/>
        </w:rPr>
        <w:t xml:space="preserve">Machine Learning Model </w:t>
      </w:r>
      <w:r w:rsidR="00463EE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เพื่อติด </w:t>
      </w:r>
      <w:r w:rsidR="00463EE2">
        <w:rPr>
          <w:rFonts w:ascii="TH SarabunPSK" w:hAnsi="TH SarabunPSK" w:cs="TH SarabunPSK"/>
          <w:sz w:val="32"/>
          <w:szCs w:val="32"/>
          <w:lang w:eastAsia="ja-JP"/>
        </w:rPr>
        <w:t>Tag</w:t>
      </w:r>
      <w:r w:rsidR="00463EE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ที่เกี่ยวข้องกับเนื้อหาต่อไป</w:t>
      </w:r>
    </w:p>
    <w:p w14:paraId="14F52144" w14:textId="47B7430B" w:rsidR="00463EE2" w:rsidRDefault="00463EE2" w:rsidP="00463EE2">
      <w:pPr>
        <w:pStyle w:val="ListParagraph"/>
        <w:numPr>
          <w:ilvl w:val="0"/>
          <w:numId w:val="11"/>
        </w:numPr>
        <w:spacing w:line="256" w:lineRule="auto"/>
        <w:ind w:left="426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 xml:space="preserve">Machine learning model </w:t>
      </w:r>
      <w:r>
        <w:rPr>
          <w:rFonts w:ascii="TH SarabunPSK" w:hAnsi="TH SarabunPSK" w:cs="TH SarabunPSK" w:hint="cs"/>
          <w:sz w:val="32"/>
          <w:szCs w:val="32"/>
          <w:cs/>
        </w:rPr>
        <w:t>ที่สามารถรับข้อมูลจากไฟล์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text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ภาษาไทยจากขั้นตอนข้างต้น และทำการติด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สำหรับแต่ละย่อหน้า โดยวิธีการ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supervised classification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ซึ่งจะแบ่งเป็น </w:t>
      </w:r>
      <w:r>
        <w:rPr>
          <w:rFonts w:ascii="TH SarabunPSK" w:hAnsi="TH SarabunPSK" w:cs="TH SarabunPSK"/>
          <w:sz w:val="32"/>
          <w:szCs w:val="32"/>
          <w:lang w:eastAsia="ja-JP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ขั้นตอนคือ</w:t>
      </w:r>
    </w:p>
    <w:p w14:paraId="1B09FD95" w14:textId="77777777" w:rsidR="00463EE2" w:rsidRDefault="00463EE2" w:rsidP="00463EE2">
      <w:pPr>
        <w:pStyle w:val="ListParagraph"/>
        <w:numPr>
          <w:ilvl w:val="1"/>
          <w:numId w:val="11"/>
        </w:numPr>
        <w:spacing w:line="256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เครื่องมือสำหรับการ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train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โดยจะรับ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text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ของย่อหน้าจากผู้เชี่ยวชาญและนำมาปรับจนได้โมเดลทางคณิตศาสตร์ที่เหมาะสม</w:t>
      </w:r>
    </w:p>
    <w:p w14:paraId="6951F95E" w14:textId="08B1C605" w:rsidR="00463EE2" w:rsidRDefault="00463EE2" w:rsidP="00463EE2">
      <w:pPr>
        <w:pStyle w:val="ListParagraph"/>
        <w:numPr>
          <w:ilvl w:val="1"/>
          <w:numId w:val="11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เครื่องมือสำหรับการทำนายหรือการติด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อัตโนมัติด้วยโมเดลทางคณิตศาสตร์ที่พัฒนาขึ้นจะรับข้อความภาษาไทยเป็น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และทำการติด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ให้ย่อหน้าต่างๆที่อธิบายประเด็นสำคัญของหนังสือ/รายงานแต่ละเล่ม ผลลัพธ์จะถูกเก็บลงในฐานข้อมูลเพื่อการสืบค้นต่อไป</w:t>
      </w:r>
    </w:p>
    <w:p w14:paraId="08D88CDA" w14:textId="77777777" w:rsidR="00463EE2" w:rsidRDefault="00463EE2" w:rsidP="00463EE2">
      <w:pPr>
        <w:pStyle w:val="ListParagraph"/>
        <w:numPr>
          <w:ilvl w:val="0"/>
          <w:numId w:val="11"/>
        </w:numPr>
        <w:spacing w:line="256" w:lineRule="auto"/>
        <w:ind w:left="426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>โดยมีคุณสมบัติหลักคือ</w:t>
      </w:r>
    </w:p>
    <w:p w14:paraId="76A04AC7" w14:textId="3E1D7FFA" w:rsidR="00463EE2" w:rsidRDefault="00463EE2" w:rsidP="00463EE2">
      <w:pPr>
        <w:pStyle w:val="ListParagraph"/>
        <w:numPr>
          <w:ilvl w:val="1"/>
          <w:numId w:val="11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สามารถรับไฟล์รายงานในรูปแบบไฟล์ </w:t>
      </w:r>
      <w:r w:rsidR="00763625">
        <w:rPr>
          <w:rFonts w:ascii="TH SarabunPSK" w:hAnsi="TH SarabunPSK" w:cs="TH SarabunPSK"/>
          <w:sz w:val="32"/>
          <w:szCs w:val="32"/>
          <w:lang w:eastAsia="ja-JP"/>
        </w:rPr>
        <w:t>T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ext,</w:t>
      </w:r>
      <w:r w:rsidR="0076362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63625">
        <w:rPr>
          <w:rFonts w:ascii="TH SarabunPSK" w:hAnsi="TH SarabunPSK" w:cs="TH SarabunPSK"/>
          <w:sz w:val="32"/>
          <w:szCs w:val="32"/>
          <w:lang w:eastAsia="ja-JP"/>
        </w:rPr>
        <w:t>PDF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76362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63625">
        <w:rPr>
          <w:rFonts w:ascii="TH SarabunPSK" w:hAnsi="TH SarabunPSK" w:cs="TH SarabunPSK"/>
          <w:sz w:val="32"/>
          <w:szCs w:val="32"/>
          <w:lang w:eastAsia="ja-JP"/>
        </w:rPr>
        <w:t>DOCX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เพิ่มเติมจากผู้ใช้ และนำไปประมวลผลโดยใช้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Machine Learning Model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ซึ่งจะทำการติด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โดยอัตโนมัติและเก็บลงฐานข้อมูล</w:t>
      </w:r>
    </w:p>
    <w:p w14:paraId="7E61AE59" w14:textId="0CC37C5B" w:rsidR="00463EE2" w:rsidRDefault="00463EE2" w:rsidP="00463EE2">
      <w:pPr>
        <w:pStyle w:val="ListParagraph"/>
        <w:numPr>
          <w:ilvl w:val="1"/>
          <w:numId w:val="11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สามารถสืบค้นข้อมูลตัวอย่างการเรียนการสอนที่ดี โดยผ่านการพิมพ์ข้อความหรือคีย์เวิร์ดลงในช่อง </w:t>
      </w:r>
      <w:r>
        <w:rPr>
          <w:rFonts w:ascii="TH SarabunPSK" w:hAnsi="TH SarabunPSK" w:cs="TH SarabunPSK"/>
          <w:sz w:val="32"/>
          <w:szCs w:val="32"/>
        </w:rPr>
        <w:t>Search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หรือผ่านการคลิกเลือกจากเมนู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Advance Filter </w:t>
      </w:r>
    </w:p>
    <w:p w14:paraId="046A887E" w14:textId="77777777" w:rsidR="00463EE2" w:rsidRDefault="00463EE2" w:rsidP="00463EE2">
      <w:pPr>
        <w:pStyle w:val="ListParagraph"/>
        <w:numPr>
          <w:ilvl w:val="1"/>
          <w:numId w:val="11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สามารถแสดงผลการสืบค้นในหลายระดับ คือประเภทเอกสาร หมวดหมู่ของ </w:t>
      </w:r>
      <w:r>
        <w:rPr>
          <w:rFonts w:ascii="TH SarabunPSK" w:hAnsi="TH SarabunPSK" w:cs="TH SarabunPSK"/>
          <w:sz w:val="32"/>
          <w:szCs w:val="32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และตัวอย่างข้อความที่สำคัญ นอกจากนี้ผู้ใช้ระบบจะสามารถดาวน์โหลดไฟล์ต้นฉบับออกจากระบบได้หากต้องการ </w:t>
      </w:r>
    </w:p>
    <w:p w14:paraId="2CD1382D" w14:textId="7164DA4E" w:rsidR="00463EE2" w:rsidRPr="00EC0905" w:rsidRDefault="00463EE2" w:rsidP="00260ABF">
      <w:pPr>
        <w:pStyle w:val="Heading1"/>
        <w:rPr>
          <w:rFonts w:cs="TH SarabunPSK" w:hint="cs"/>
          <w:szCs w:val="40"/>
          <w:cs/>
        </w:rPr>
      </w:pPr>
    </w:p>
    <w:p w14:paraId="0654E9EE" w14:textId="42865D11" w:rsid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37AD1CE2" w14:textId="77777777" w:rsidR="00763625" w:rsidRPr="004A5EC5" w:rsidRDefault="0076362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C0905" w:rsidRDefault="008F74F9" w:rsidP="00EC0905">
      <w:pPr>
        <w:pStyle w:val="Heading1"/>
        <w:rPr>
          <w:rFonts w:cs="TH SarabunPSK"/>
          <w:szCs w:val="40"/>
        </w:rPr>
      </w:pPr>
      <w:r w:rsidRPr="00EC0905">
        <w:rPr>
          <w:rFonts w:cs="TH SarabunPSK"/>
          <w:szCs w:val="40"/>
          <w:cs/>
        </w:rPr>
        <w:lastRenderedPageBreak/>
        <w:t>รายละเอียดของการพัฒนา</w:t>
      </w:r>
    </w:p>
    <w:p w14:paraId="75DDE184" w14:textId="205A3059" w:rsidR="00BA2FF7" w:rsidRPr="00BA2FF7" w:rsidRDefault="008F74F9" w:rsidP="00EC0905">
      <w:pPr>
        <w:pStyle w:val="Heading2"/>
      </w:pPr>
      <w:r w:rsidRPr="00E71A98">
        <w:t>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074DBEBF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</w:t>
      </w:r>
      <w:r w:rsidR="00DA62FD">
        <w:rPr>
          <w:rFonts w:ascii="TH SarabunPSK" w:hAnsi="TH SarabunPSK" w:cs="TH SarabunPSK"/>
          <w:sz w:val="32"/>
          <w:szCs w:val="32"/>
          <w:cs/>
        </w:rPr>
        <w:t>ตรียมเอกสารที่เป็นไฟล์</w:t>
      </w:r>
      <w:r w:rsidR="00DA62FD"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</w:t>
      </w:r>
      <w:r w:rsidR="00DA62FD">
        <w:rPr>
          <w:rFonts w:ascii="TH SarabunPSK" w:hAnsi="TH SarabunPSK" w:cs="TH SarabunPSK"/>
          <w:sz w:val="32"/>
          <w:szCs w:val="32"/>
        </w:rPr>
        <w:t>Problem based learning</w:t>
      </w:r>
      <w:r w:rsidRPr="00E71A98">
        <w:rPr>
          <w:rFonts w:ascii="TH SarabunPSK" w:hAnsi="TH SarabunPSK" w:cs="TH SarabunPSK"/>
          <w:sz w:val="32"/>
          <w:szCs w:val="32"/>
          <w:cs/>
        </w:rPr>
        <w:t>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</w:t>
      </w:r>
      <w:r w:rsidR="00DA62FD" w:rsidRPr="00DA62FD">
        <w:rPr>
          <w:rFonts w:ascii="TH SarabunPSK" w:hAnsi="TH SarabunPSK" w:cs="TH SarabunPSK"/>
          <w:sz w:val="32"/>
          <w:szCs w:val="32"/>
        </w:rPr>
        <w:t xml:space="preserve"> </w:t>
      </w:r>
      <w:r w:rsidR="00DA62FD">
        <w:rPr>
          <w:rFonts w:ascii="TH SarabunPSK" w:hAnsi="TH SarabunPSK" w:cs="TH SarabunPSK"/>
          <w:sz w:val="32"/>
          <w:szCs w:val="32"/>
        </w:rPr>
        <w:t>Problem based learning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ข้อความนี้มีความเกี่ยวข้องกับ "</w:t>
      </w:r>
      <w:r w:rsidR="00DA62FD" w:rsidRPr="00DA62FD">
        <w:rPr>
          <w:rFonts w:ascii="TH SarabunPSK" w:hAnsi="TH SarabunPSK" w:cs="TH SarabunPSK"/>
          <w:sz w:val="32"/>
          <w:szCs w:val="32"/>
        </w:rPr>
        <w:t xml:space="preserve"> </w:t>
      </w:r>
      <w:r w:rsidR="00DA62FD">
        <w:rPr>
          <w:rFonts w:ascii="TH SarabunPSK" w:hAnsi="TH SarabunPSK" w:cs="TH SarabunPSK"/>
          <w:sz w:val="32"/>
          <w:szCs w:val="32"/>
        </w:rPr>
        <w:t>Problem based learning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เสร็จแล้ว ผู้พัฒนาสามารถนำเอกสารที่เกี่ยวข้องกับ "</w:t>
      </w:r>
      <w:r w:rsidR="00DA62FD">
        <w:rPr>
          <w:rFonts w:ascii="TH SarabunPSK" w:hAnsi="TH SarabunPSK" w:cs="TH SarabunPSK"/>
          <w:sz w:val="32"/>
          <w:szCs w:val="32"/>
        </w:rPr>
        <w:t>Problem based learning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45FF73D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</w:t>
      </w:r>
      <w:r w:rsidR="00DA62FD">
        <w:rPr>
          <w:rFonts w:ascii="TH SarabunPSK" w:hAnsi="TH SarabunPSK" w:cs="TH SarabunPSK"/>
          <w:sz w:val="32"/>
          <w:szCs w:val="32"/>
        </w:rPr>
        <w:t>Active Learning</w:t>
      </w:r>
      <w:r w:rsidRPr="00E71A98">
        <w:rPr>
          <w:rFonts w:ascii="TH SarabunPSK" w:hAnsi="TH SarabunPSK" w:cs="TH SarabunPSK"/>
          <w:sz w:val="32"/>
          <w:szCs w:val="32"/>
          <w:cs/>
        </w:rPr>
        <w:t>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>ด้วยคำว่า “</w:t>
      </w:r>
      <w:r w:rsidR="00DA62FD">
        <w:rPr>
          <w:rFonts w:ascii="TH SarabunPSK" w:hAnsi="TH SarabunPSK" w:cs="TH SarabunPSK"/>
          <w:sz w:val="32"/>
          <w:szCs w:val="32"/>
        </w:rPr>
        <w:t>Active Learning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4B94E14C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>structured information</w:t>
      </w:r>
      <w:r w:rsidR="00260ABF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Word Segmentation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LexTo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เป็นโปรแกรมในการจัดคำที่จะใช้วิธี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Dictionary base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ในการที่จะเลือกแบ่งคำจากประโยค และ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TLex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machine learning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ชื่อว่า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Condition Random Fields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โดยทางกลุ่มได้เลือกใช้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Lexto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Dictionary base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>จะง่ายกว่าในการเรียนรู้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 การทำ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Topic Discovery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นั้น จะมีวิธีการทำ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สำหรับ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Text Analysis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2 ตัว ได้แก่ </w:t>
      </w:r>
      <w:r w:rsidR="000C06C8" w:rsidRPr="00627A2A">
        <w:rPr>
          <w:rFonts w:ascii="TH SarabunPSK" w:hAnsi="TH SarabunPSK" w:cs="TH SarabunPSK"/>
          <w:color w:val="FF0000"/>
          <w:sz w:val="32"/>
          <w:szCs w:val="32"/>
        </w:rPr>
        <w:t>Latent Dirichlet Allocation</w:t>
      </w:r>
      <w:r w:rsidR="009A0A0E" w:rsidRPr="00627A2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C06C8" w:rsidRPr="00627A2A">
        <w:rPr>
          <w:rFonts w:ascii="TH SarabunPSK" w:hAnsi="TH SarabunPSK" w:cs="TH SarabunPSK"/>
          <w:color w:val="FF0000"/>
          <w:sz w:val="32"/>
          <w:szCs w:val="32"/>
        </w:rPr>
        <w:t>[</w:t>
      </w:r>
      <w:r w:rsidR="000C06C8" w:rsidRPr="00627A2A">
        <w:rPr>
          <w:rFonts w:ascii="TH SarabunPSK" w:hAnsi="TH SarabunPSK" w:cs="TH SarabunPSK" w:hint="cs"/>
          <w:color w:val="FF0000"/>
          <w:sz w:val="32"/>
          <w:szCs w:val="32"/>
          <w:cs/>
        </w:rPr>
        <w:t>5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>]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โดยจะเป็นการทำ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topic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discovery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topic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ที่เกี่ยวข้อง และ </w:t>
      </w:r>
      <w:r w:rsidR="000C06C8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Latent semantic analysis</w:t>
      </w:r>
      <w:r w:rsidR="009A0A0E" w:rsidRPr="00627A2A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 </w:t>
      </w:r>
      <w:r w:rsidR="000C06C8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[</w:t>
      </w:r>
      <w:r w:rsidR="000C06C8" w:rsidRPr="00627A2A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>6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]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 จะทำการสร้าง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matrix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สำหรับเก็บจำนวน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frequency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Singular value decomposition (SVD)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ในการลดจำนวนมิติของ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array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ใน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matrix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LDA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 w:rsidRPr="00627A2A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 </w:t>
      </w:r>
      <w:r w:rsidR="009A0A0E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[</w:t>
      </w:r>
      <w:r w:rsidR="009A0A0E" w:rsidRPr="00627A2A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>7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]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 และสุดท้ายการทำ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Classification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One-vs-Rest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 สามารถให้ผลลัพธ์การจัดกลุ่มได้หลายผลลัพธ์ (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multiclass classification)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tag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ได้หลายอย่าง</w:t>
      </w:r>
      <w:r w:rsidR="009A0A0E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, Neural network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เป็น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classification algorithm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Decision Tree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เป็น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rule-based classification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คือการสร้างต้นไม้ของ</w:t>
      </w:r>
      <w:r w:rsidRPr="00627A2A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>กฎ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>Neural Network</w:t>
      </w:r>
      <w:r w:rsidR="00C96069"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 [8]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เนื่องจากเป็น </w:t>
      </w:r>
      <w:r w:rsidRPr="00627A2A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machine learning algorithm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ที่มีความยืดหยุ่นสูง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และมีการปรับปรุงประสิทธิภาพของ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model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rule-based algorithm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ที่จะตายตัวเมื่อการสร้าง </w:t>
      </w:r>
      <w:r w:rsidRPr="00627A2A">
        <w:rPr>
          <w:rFonts w:ascii="TH SarabunPSK" w:hAnsi="TH SarabunPSK" w:cs="TH SarabunPSK"/>
          <w:color w:val="FF0000"/>
          <w:sz w:val="32"/>
          <w:szCs w:val="32"/>
        </w:rPr>
        <w:t xml:space="preserve">model </w:t>
      </w:r>
      <w:r w:rsidRPr="00627A2A">
        <w:rPr>
          <w:rFonts w:ascii="TH SarabunPSK" w:hAnsi="TH SarabunPSK" w:cs="TH SarabunPSK"/>
          <w:color w:val="FF0000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4EC3387E" w:rsidR="008F74F9" w:rsidRPr="00AC7493" w:rsidRDefault="006A0320" w:rsidP="00EC0905">
      <w:pPr>
        <w:pStyle w:val="Heading2"/>
        <w:rPr>
          <w:rFonts w:cs="TH SarabunPSK"/>
          <w:b w:val="0"/>
          <w:bCs/>
          <w:color w:val="FF0000"/>
        </w:rPr>
      </w:pPr>
      <w:r w:rsidRPr="00AC7493">
        <w:rPr>
          <w:rFonts w:cs="TH SarabunPSK" w:hint="cs"/>
          <w:b w:val="0"/>
          <w:bCs/>
          <w:color w:val="FF0000"/>
          <w:cs/>
        </w:rPr>
        <w:t>ทฤษฎีหลักการและ</w:t>
      </w:r>
      <w:r w:rsidR="008F74F9" w:rsidRPr="00AC7493">
        <w:rPr>
          <w:rFonts w:cs="TH SarabunPSK"/>
          <w:b w:val="0"/>
          <w:bCs/>
          <w:color w:val="FF0000"/>
          <w:cs/>
        </w:rPr>
        <w:t>เทคนิคหรือเทคโนโลยีที่ใช้</w:t>
      </w:r>
    </w:p>
    <w:p w14:paraId="012E8B6F" w14:textId="77777777" w:rsidR="008F74F9" w:rsidRPr="00AC7493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C7493">
        <w:rPr>
          <w:rFonts w:ascii="TH SarabunPSK" w:hAnsi="TH SarabunPSK" w:cs="TH SarabunPSK"/>
          <w:b/>
          <w:bCs/>
          <w:color w:val="FF0000"/>
          <w:sz w:val="32"/>
          <w:szCs w:val="32"/>
        </w:rPr>
        <w:t>Word Segmentation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AC7493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C7493">
        <w:rPr>
          <w:rFonts w:ascii="TH SarabunPSK" w:hAnsi="TH SarabunPSK" w:cs="TH SarabunPSK"/>
          <w:b/>
          <w:bCs/>
          <w:color w:val="FF0000"/>
          <w:sz w:val="32"/>
          <w:szCs w:val="32"/>
        </w:rPr>
        <w:t>bag-of-words model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เป็นโมเดลในการทำ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mapping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AC7493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AC7493">
        <w:rPr>
          <w:rFonts w:ascii="TH SarabunPSK" w:hAnsi="TH SarabunPSK" w:cs="TH SarabunPSK"/>
          <w:b/>
          <w:bCs/>
          <w:color w:val="FF0000"/>
          <w:sz w:val="32"/>
          <w:szCs w:val="32"/>
        </w:rPr>
        <w:t>Term frequency – Inverse document frequency (TF-IDF)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t>มากน้อย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แค่ไหน โดย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TF-IDF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จะแบ่งขั้นตอนเป็น 2 ส่วนคือ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br/>
        <w:t xml:space="preserve">Term frequency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โดยในขั้นตอนนี้จะทำการนับจำนวนครั้งที่คำต่างๆปรากฎในบทความหนึ่งๆ และ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br/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Inverse document frequency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จากบทความทั้งหมด โดยการทำ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TF-IDF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สามารถใช้ประโยชน์ในการหาคำสำคัญในบทความต่างๆ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ซึ่งสามารถนำไปประยุ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t>กต์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>ใช้ได้อย่างหลากหลายเช่น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Search engine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>Text Summarization</w:t>
      </w:r>
    </w:p>
    <w:p w14:paraId="54689DA6" w14:textId="48A873BE" w:rsidR="008F74F9" w:rsidRPr="00AC7493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AC7493">
        <w:rPr>
          <w:rFonts w:ascii="TH SarabunPSK" w:hAnsi="TH SarabunPSK" w:cs="TH SarabunPSK"/>
          <w:b/>
          <w:bCs/>
          <w:color w:val="FF0000"/>
          <w:sz w:val="32"/>
          <w:szCs w:val="32"/>
        </w:rPr>
        <w:t>Latent Dirichlet Allocation</w:t>
      </w:r>
      <w:r w:rsidRPr="00AC749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clustering algorithm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ที่ใช้สำหรับการทำ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topic discovery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vector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ของคำที่ได้จากการทำ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bag-of-word model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br/>
        <w:t xml:space="preserve">มาทำการหาความถี่ของคำเทียบกับเอกสารต่างๆ และทำการแปลงสร้าง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model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ความเกี่ยวข้องของ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br/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Keyword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ที่สำคัญสำหรับนำไปใช้งานต่อ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ซึ่ง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LDA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topics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topic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จะมีค่า 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br/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>คำต่อความน่าจะเป็น</w:t>
      </w:r>
      <w:r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topic 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tag </w:t>
      </w:r>
      <w:r w:rsidR="00B93B89"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 w:rsidRPr="00AC7493">
        <w:rPr>
          <w:rFonts w:ascii="TH SarabunPSK" w:hAnsi="TH SarabunPSK" w:cs="TH SarabunPSK" w:hint="eastAsia"/>
          <w:color w:val="FF0000"/>
          <w:sz w:val="32"/>
          <w:szCs w:val="32"/>
          <w:lang w:eastAsia="ja-JP"/>
        </w:rPr>
        <w:t>p</w:t>
      </w:r>
      <w:r w:rsidR="00B93B89"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aragraph </w:t>
      </w:r>
      <w:r w:rsidR="00B93B89"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 w:rsidRPr="00AC7493">
        <w:rPr>
          <w:rFonts w:ascii="TH SarabunPSK" w:hAnsi="TH SarabunPSK" w:cs="TH SarabunPSK" w:hint="eastAsia"/>
          <w:color w:val="FF0000"/>
          <w:sz w:val="32"/>
          <w:szCs w:val="32"/>
          <w:lang w:eastAsia="ja-JP"/>
        </w:rPr>
        <w:t>t</w:t>
      </w:r>
      <w:r w:rsidR="00B93B89"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 xml:space="preserve">rain model </w:t>
      </w:r>
      <w:r w:rsidR="00B93B89" w:rsidRPr="00AC7493">
        <w:rPr>
          <w:rFonts w:ascii="TH SarabunPSK" w:hAnsi="TH SarabunPSK" w:cs="TH SarabunPSK" w:hint="cs"/>
          <w:color w:val="FF0000"/>
          <w:sz w:val="32"/>
          <w:szCs w:val="32"/>
          <w:cs/>
          <w:lang w:eastAsia="ja-JP"/>
        </w:rPr>
        <w:t xml:space="preserve">ในขั้นตอนการทำ </w:t>
      </w:r>
      <w:r w:rsidR="00B93B89" w:rsidRPr="00AC7493">
        <w:rPr>
          <w:rFonts w:ascii="TH SarabunPSK" w:hAnsi="TH SarabunPSK" w:cs="TH SarabunPSK" w:hint="eastAsia"/>
          <w:color w:val="FF0000"/>
          <w:sz w:val="32"/>
          <w:szCs w:val="32"/>
          <w:lang w:eastAsia="ja-JP"/>
        </w:rPr>
        <w:t>c</w:t>
      </w:r>
      <w:r w:rsidR="00B93B89" w:rsidRPr="00AC7493">
        <w:rPr>
          <w:rFonts w:ascii="TH SarabunPSK" w:hAnsi="TH SarabunPSK" w:cs="TH SarabunPSK"/>
          <w:color w:val="FF0000"/>
          <w:sz w:val="32"/>
          <w:szCs w:val="32"/>
          <w:lang w:eastAsia="ja-JP"/>
        </w:rPr>
        <w:t>lassification</w:t>
      </w:r>
      <w:r w:rsidRPr="00AC7493">
        <w:rPr>
          <w:rFonts w:ascii="TH SarabunPSK" w:hAnsi="TH SarabunPSK" w:cs="TH SarabunPSK"/>
          <w:color w:val="FF0000"/>
          <w:sz w:val="32"/>
          <w:szCs w:val="32"/>
          <w:cs/>
          <w:lang w:eastAsia="ja-JP"/>
        </w:rPr>
        <w:t xml:space="preserve"> </w:t>
      </w:r>
    </w:p>
    <w:p w14:paraId="0644EAD4" w14:textId="29B8FEDF" w:rsidR="008F74F9" w:rsidRPr="00AC7493" w:rsidRDefault="004A5EC5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color w:val="FF0000"/>
          <w:sz w:val="32"/>
          <w:szCs w:val="32"/>
        </w:rPr>
      </w:pPr>
      <w:r w:rsidRPr="00AC7493">
        <w:rPr>
          <w:rFonts w:ascii="TH Sarabun New" w:hAnsi="TH Sarabun New" w:cs="TH Sarabun New"/>
          <w:b/>
          <w:bCs/>
          <w:color w:val="FF0000"/>
          <w:sz w:val="32"/>
          <w:szCs w:val="32"/>
          <w:lang w:eastAsia="ja-JP"/>
        </w:rPr>
        <w:t>Neural network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 เป็น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machine learning algorithm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node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node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แล้วทำการส่งข้อมูลไปยัง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node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neural network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จะช่วยทำให้การระบุว่า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tag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 w:rsidRPr="00AC7493">
        <w:rPr>
          <w:rFonts w:ascii="TH Sarabun New" w:hAnsi="TH Sarabun New" w:cs="TH Sarabun New"/>
          <w:color w:val="FF0000"/>
          <w:sz w:val="32"/>
          <w:szCs w:val="32"/>
          <w:lang w:eastAsia="ja-JP"/>
        </w:rPr>
        <w:t xml:space="preserve">paragraph </w:t>
      </w:r>
      <w:r w:rsidRPr="00AC7493">
        <w:rPr>
          <w:rFonts w:ascii="TH Sarabun New" w:hAnsi="TH Sarabun New" w:cs="TH Sarabun New" w:hint="cs"/>
          <w:color w:val="FF0000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3B2F1A65" w14:textId="77777777" w:rsidR="00914B26" w:rsidRPr="00EC0905" w:rsidRDefault="00914B26" w:rsidP="00914B26">
      <w:pPr>
        <w:pStyle w:val="ListParagraph"/>
        <w:spacing w:line="256" w:lineRule="auto"/>
        <w:jc w:val="both"/>
        <w:rPr>
          <w:rFonts w:ascii="TH Sarabun New" w:hAnsi="TH Sarabun New" w:cs="TH Sarabun New" w:hint="cs"/>
          <w:sz w:val="32"/>
          <w:szCs w:val="32"/>
        </w:rPr>
      </w:pPr>
    </w:p>
    <w:p w14:paraId="1CF16A76" w14:textId="7AB9CC8E" w:rsidR="008F74F9" w:rsidRPr="00EC0905" w:rsidRDefault="008F74F9" w:rsidP="00EC0905">
      <w:pPr>
        <w:pStyle w:val="Heading2"/>
        <w:rPr>
          <w:rFonts w:cs="TH SarabunPSK"/>
          <w:b w:val="0"/>
          <w:bCs/>
          <w:cs/>
        </w:rPr>
      </w:pPr>
      <w:r w:rsidRPr="00EC0905">
        <w:rPr>
          <w:rFonts w:cs="TH SarabunPSK"/>
          <w:b w:val="0"/>
          <w:bCs/>
          <w:cs/>
        </w:rPr>
        <w:lastRenderedPageBreak/>
        <w:t>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2AA604BF" w14:textId="790D0D8E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 xml:space="preserve">Apache </w:t>
      </w:r>
      <w:r w:rsidR="00684BAA">
        <w:rPr>
          <w:rFonts w:ascii="TH SarabunPSK" w:hAnsi="TH SarabunPSK" w:cs="TH SarabunPSK"/>
          <w:b/>
          <w:bCs/>
          <w:sz w:val="32"/>
          <w:szCs w:val="32"/>
        </w:rPr>
        <w:t>Impala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="00684BAA">
        <w:rPr>
          <w:rFonts w:ascii="TH SarabunPSK" w:hAnsi="TH SarabunPSK" w:cs="TH SarabunPSK"/>
          <w:sz w:val="32"/>
          <w:szCs w:val="32"/>
        </w:rPr>
        <w:t>Impala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</w:t>
      </w:r>
      <w:r w:rsidR="00684BAA">
        <w:rPr>
          <w:rFonts w:ascii="TH SarabunPSK" w:hAnsi="TH SarabunPSK" w:cs="TH SarabunPSK"/>
          <w:sz w:val="32"/>
          <w:szCs w:val="32"/>
        </w:rPr>
        <w:t xml:space="preserve"> </w:t>
      </w:r>
      <w:r w:rsidR="00684BAA"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สามารถทำงานได้อย่างรวดเร็ว เนื่องจากมีการทำงานในลักษณะ </w:t>
      </w:r>
      <w:r w:rsidR="00684BAA">
        <w:rPr>
          <w:rFonts w:ascii="TH SarabunPSK" w:hAnsi="TH SarabunPSK" w:cs="TH SarabunPSK"/>
          <w:sz w:val="32"/>
          <w:szCs w:val="32"/>
        </w:rPr>
        <w:t>in-memory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และมีความสามารถในการจัดการฐานข้อมูลเมื่อมีขนาดใหญ่มากๆ ได้</w:t>
      </w:r>
    </w:p>
    <w:p w14:paraId="04CE0031" w14:textId="0D966A94" w:rsidR="00260ABF" w:rsidRPr="00E71A98" w:rsidRDefault="00260ABF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unzip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เป็นโปรแกรมที่ที่ใช้การจัดการ </w:t>
      </w:r>
      <w:r>
        <w:rPr>
          <w:rFonts w:ascii="TH SarabunPSK" w:hAnsi="TH SarabunPSK" w:cs="TH SarabunPSK"/>
          <w:sz w:val="32"/>
          <w:szCs w:val="32"/>
        </w:rPr>
        <w:t xml:space="preserve">compressed 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 ใน </w:t>
      </w:r>
      <w:r>
        <w:rPr>
          <w:rFonts w:ascii="TH SarabunPSK" w:hAnsi="TH SarabunPSK" w:cs="TH SarabunPSK"/>
          <w:sz w:val="32"/>
          <w:szCs w:val="32"/>
        </w:rPr>
        <w:t xml:space="preserve">linux operating system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โดยโปรแกรมนี้สามารถนำมาใช้ในการแปลงไฟล์เอกสารที่เป็นรูปแบบ </w:t>
      </w:r>
      <w:r>
        <w:rPr>
          <w:rFonts w:ascii="TH SarabunPSK" w:hAnsi="TH SarabunPSK" w:cs="TH SarabunPSK"/>
          <w:sz w:val="32"/>
          <w:szCs w:val="32"/>
        </w:rPr>
        <w:t xml:space="preserve">.docx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ให้อยู่ในรูปแบบไฟล์ข้อความธรรมดา </w:t>
      </w:r>
      <w:r>
        <w:rPr>
          <w:rFonts w:ascii="TH SarabunPSK" w:hAnsi="TH SarabunPSK" w:cs="TH SarabunPSK"/>
          <w:sz w:val="32"/>
          <w:szCs w:val="32"/>
        </w:rPr>
        <w:t xml:space="preserve">(text file)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โดยสาเหตุที่เลือกใช่โปรแกรมนี้ในการแปลงไฟล์ </w:t>
      </w:r>
      <w:r>
        <w:rPr>
          <w:rFonts w:ascii="TH SarabunPSK" w:hAnsi="TH SarabunPSK" w:cs="TH SarabunPSK"/>
          <w:sz w:val="32"/>
          <w:szCs w:val="32"/>
        </w:rPr>
        <w:t xml:space="preserve">docx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ให้เป็นไฟล์เอกสารนั้น เนื่องจาก โปรแกรมนี้เป็นโปรแกรมที่มีอยู่ใน </w:t>
      </w:r>
      <w:r>
        <w:rPr>
          <w:rFonts w:ascii="TH SarabunPSK" w:hAnsi="TH SarabunPSK" w:cs="TH SarabunPSK"/>
          <w:sz w:val="32"/>
          <w:szCs w:val="32"/>
        </w:rPr>
        <w:t xml:space="preserve">linux </w:t>
      </w:r>
      <w:r>
        <w:rPr>
          <w:rFonts w:ascii="TH SarabunPSK" w:hAnsi="TH SarabunPSK" w:cs="TH SarabunPSK" w:hint="cs"/>
          <w:sz w:val="32"/>
          <w:szCs w:val="32"/>
          <w:cs/>
        </w:rPr>
        <w:t>อยู่แล้ว และสามารถแปลงไฟล์เอกสารออกมาได้ในผลลัพธ์ที่น่าพอใจ</w:t>
      </w:r>
    </w:p>
    <w:p w14:paraId="274D7692" w14:textId="7BDA834F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84BAA">
        <w:rPr>
          <w:rFonts w:ascii="TH SarabunPSK" w:hAnsi="TH SarabunPSK" w:cs="TH SarabunPSK"/>
          <w:b/>
          <w:bCs/>
          <w:sz w:val="32"/>
          <w:szCs w:val="32"/>
        </w:rPr>
        <w:t>PDFBox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>PDF</w:t>
      </w:r>
      <w:r w:rsidR="00684BAA">
        <w:rPr>
          <w:rFonts w:ascii="TH SarabunPSK" w:hAnsi="TH SarabunPSK" w:cs="TH SarabunPSK"/>
          <w:sz w:val="32"/>
          <w:szCs w:val="32"/>
        </w:rPr>
        <w:t>Box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684BAA">
        <w:rPr>
          <w:rFonts w:ascii="TH SarabunPSK" w:hAnsi="TH SarabunPSK" w:cs="TH SarabunPSK"/>
          <w:sz w:val="32"/>
          <w:szCs w:val="32"/>
        </w:rPr>
        <w:t>Java</w:t>
      </w:r>
      <w:r w:rsidRPr="00E71A98">
        <w:rPr>
          <w:rFonts w:ascii="TH SarabunPSK" w:hAnsi="TH SarabunPSK" w:cs="TH SarabunPSK"/>
          <w:sz w:val="32"/>
          <w:szCs w:val="32"/>
        </w:rPr>
        <w:t xml:space="preserve">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="00684BAA">
        <w:rPr>
          <w:rFonts w:ascii="TH SarabunPSK" w:hAnsi="TH SarabunPSK" w:cs="TH SarabunPSK"/>
          <w:sz w:val="32"/>
          <w:szCs w:val="32"/>
        </w:rPr>
        <w:t>ExtractText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>PDF</w:t>
      </w:r>
      <w:r w:rsidR="00684BAA">
        <w:rPr>
          <w:rFonts w:ascii="TH SarabunPSK" w:hAnsi="TH SarabunPSK" w:cs="TH SarabunPSK"/>
          <w:sz w:val="32"/>
          <w:szCs w:val="32"/>
        </w:rPr>
        <w:t>Box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684BAA">
        <w:rPr>
          <w:rFonts w:ascii="TH SarabunPSK" w:hAnsi="TH SarabunPSK" w:cs="TH SarabunPSK" w:hint="cs"/>
          <w:sz w:val="32"/>
          <w:szCs w:val="32"/>
          <w:cs/>
        </w:rPr>
        <w:t xml:space="preserve">การที่ตัวโปรแกรมสามารถแปลงไฟล์ </w:t>
      </w:r>
      <w:r w:rsidR="00684BAA">
        <w:rPr>
          <w:rFonts w:ascii="TH SarabunPSK" w:hAnsi="TH SarabunPSK" w:cs="TH SarabunPSK"/>
          <w:sz w:val="32"/>
          <w:szCs w:val="32"/>
        </w:rPr>
        <w:t xml:space="preserve">PDF </w:t>
      </w:r>
      <w:r w:rsidR="00684BAA">
        <w:rPr>
          <w:rFonts w:ascii="TH SarabunPSK" w:hAnsi="TH SarabunPSK" w:cs="TH SarabunPSK" w:hint="cs"/>
          <w:sz w:val="32"/>
          <w:szCs w:val="32"/>
          <w:cs/>
        </w:rPr>
        <w:t>ที่เป็นภาษาไทยได้ค่อนข้างดีกว่าโปรแกรมอื่นๆ ที่ทดลองใช้</w:t>
      </w:r>
    </w:p>
    <w:p w14:paraId="7ACDEE50" w14:textId="391671E6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</w:t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2D1C69EF" w14:textId="4BE4C3E3" w:rsidR="00AC7493" w:rsidRDefault="00AC7493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Python 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เป็นภาษาโปรแกรมที่ทำงานในลักษณะ </w:t>
      </w:r>
      <w:r>
        <w:rPr>
          <w:rFonts w:ascii="TH SarabunPSK" w:hAnsi="TH SarabunPSK" w:cs="TH SarabunPSK"/>
          <w:sz w:val="32"/>
          <w:szCs w:val="32"/>
        </w:rPr>
        <w:t xml:space="preserve">Scripting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โดยจะเลือกใช้ </w:t>
      </w:r>
      <w:r>
        <w:rPr>
          <w:rFonts w:ascii="TH SarabunPSK" w:hAnsi="TH SarabunPSK" w:cs="TH SarabunPSK"/>
          <w:sz w:val="32"/>
          <w:szCs w:val="32"/>
        </w:rPr>
        <w:t xml:space="preserve">Machine Learning 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ต่างๆเพื่อนำมาสร้าง </w:t>
      </w:r>
      <w:r>
        <w:rPr>
          <w:rFonts w:ascii="TH SarabunPSK" w:hAnsi="TH SarabunPSK" w:cs="TH SarabunPSK"/>
          <w:sz w:val="32"/>
          <w:szCs w:val="32"/>
        </w:rPr>
        <w:t>Machine Learning Model</w:t>
      </w:r>
    </w:p>
    <w:p w14:paraId="5ECDFEFE" w14:textId="5546E6DE" w:rsidR="00AC7493" w:rsidRDefault="00AC7493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AC74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 w:rsidRPr="00AC7493">
        <w:rPr>
          <w:rFonts w:ascii="TH SarabunPSK" w:hAnsi="TH SarabunPSK" w:cs="TH SarabunPSK"/>
          <w:b/>
          <w:bCs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เป็นภาษาโปรแกรมในลักษณะ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ที่ได้รับความนิยมสูงสุดในปัจจุบัน ถูกเลือกนำมาใช้ในการเขียนโปรแกรมสำหรับทำ </w:t>
      </w:r>
      <w:r>
        <w:rPr>
          <w:rFonts w:ascii="TH SarabunPSK" w:hAnsi="TH SarabunPSK" w:cs="TH SarabunPSK"/>
          <w:sz w:val="32"/>
          <w:szCs w:val="32"/>
        </w:rPr>
        <w:t>Text preprocessing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เนื่องจากมีความยืดหยุ่นในการทำงานสูง</w:t>
      </w:r>
    </w:p>
    <w:p w14:paraId="1C13BBA0" w14:textId="0525970B" w:rsidR="00AC7493" w:rsidRDefault="00AC7493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AC7493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Pr="00AC7493">
        <w:rPr>
          <w:rFonts w:ascii="TH SarabunPSK" w:hAnsi="TH SarabunPSK" w:cs="TH SarabunPSK"/>
          <w:b/>
          <w:bCs/>
          <w:sz w:val="32"/>
          <w:szCs w:val="32"/>
        </w:rPr>
        <w:t xml:space="preserve"> PHP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เป็นภาษาโปรแกรมในที่ทำงานในลักษณะ </w:t>
      </w:r>
      <w:r>
        <w:rPr>
          <w:rFonts w:ascii="TH SarabunPSK" w:hAnsi="TH SarabunPSK" w:cs="TH SarabunPSK"/>
          <w:sz w:val="32"/>
          <w:szCs w:val="32"/>
        </w:rPr>
        <w:t xml:space="preserve">Server Scripting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ซึ่งใช้ในการทำ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เพื่อใช้ในการติดต่อกับทาง 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JDBC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Web Socket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49FEFC7C" w:rsidR="008F74F9" w:rsidRPr="00EC0905" w:rsidRDefault="008F74F9" w:rsidP="00EC0905">
      <w:pPr>
        <w:pStyle w:val="Heading2"/>
        <w:rPr>
          <w:rFonts w:cs="TH SarabunPSK"/>
          <w:b w:val="0"/>
          <w:bCs/>
        </w:rPr>
      </w:pPr>
      <w:r w:rsidRPr="00EC0905">
        <w:rPr>
          <w:rFonts w:cs="TH SarabunPSK"/>
          <w:b w:val="0"/>
          <w:bCs/>
          <w:cs/>
        </w:rPr>
        <w:t>รายละเอียดโปรแกรมที่จะพัฒนา</w:t>
      </w:r>
      <w:r w:rsidR="00AC7493">
        <w:rPr>
          <w:rFonts w:cs="TH SarabunPSK"/>
          <w:b w:val="0"/>
          <w:bCs/>
        </w:rPr>
        <w:t xml:space="preserve"> (Software Specification)</w:t>
      </w:r>
    </w:p>
    <w:p w14:paraId="52C7C41D" w14:textId="578C606B" w:rsidR="00D17B22" w:rsidRPr="00D17B22" w:rsidRDefault="008F74F9" w:rsidP="00D17B22">
      <w:pPr>
        <w:pStyle w:val="Heading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17B22">
        <w:rPr>
          <w:rFonts w:ascii="TH SarabunPSK" w:hAnsi="TH SarabunPSK" w:cs="TH SarabunPSK"/>
          <w:b/>
          <w:bCs/>
          <w:color w:val="auto"/>
          <w:sz w:val="32"/>
          <w:szCs w:val="32"/>
        </w:rPr>
        <w:t>Input / Output Specification</w:t>
      </w:r>
    </w:p>
    <w:p w14:paraId="3F5BDAC3" w14:textId="69C8CA3E" w:rsidR="00D17B22" w:rsidRPr="00D17B22" w:rsidRDefault="00D17B22" w:rsidP="00D17B22">
      <w:pPr>
        <w:pStyle w:val="Heading4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17B22">
        <w:rPr>
          <w:rFonts w:ascii="TH SarabunPSK" w:hAnsi="TH SarabunPSK" w:cs="TH SarabunPSK"/>
          <w:b/>
          <w:bCs/>
          <w:color w:val="auto"/>
          <w:sz w:val="32"/>
          <w:szCs w:val="32"/>
        </w:rPr>
        <w:t>Component Diagram</w:t>
      </w:r>
    </w:p>
    <w:p w14:paraId="008174DC" w14:textId="77777777" w:rsidR="00D17B22" w:rsidRDefault="008F74F9" w:rsidP="00D17B22">
      <w:pPr>
        <w:keepNext/>
        <w:jc w:val="center"/>
      </w:pPr>
      <w:r w:rsidRPr="00E71A98">
        <w:rPr>
          <w:rFonts w:ascii="TH SarabunPSK" w:hAnsi="TH SarabunPSK" w:cs="TH SarabunPSK"/>
          <w:noProof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4C7" w14:textId="08B129A4" w:rsidR="008F74F9" w:rsidRPr="00E71A98" w:rsidRDefault="00D17B22" w:rsidP="00D17B22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sz w:val="32"/>
          <w:szCs w:val="32"/>
          <w:lang w:eastAsia="ja-JP"/>
        </w:rPr>
      </w:pPr>
      <w:r>
        <w:t xml:space="preserve"> </w:t>
      </w:r>
      <w:r>
        <w:rPr>
          <w:rFonts w:hint="cs"/>
          <w:cs/>
        </w:rPr>
        <w:t xml:space="preserve">ภาพที่ </w:t>
      </w:r>
      <w:r>
        <w:t>1 Component Diagram</w:t>
      </w:r>
    </w:p>
    <w:p w14:paraId="304C7F85" w14:textId="1047DE79" w:rsidR="008F74F9" w:rsidRPr="00AC7493" w:rsidRDefault="008F74F9" w:rsidP="008F74F9">
      <w:pPr>
        <w:jc w:val="both"/>
        <w:rPr>
          <w:rFonts w:ascii="TH SarabunPSK" w:hAnsi="TH SarabunPSK" w:cs="TH SarabunPSK" w:hint="cs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="00BD4560">
        <w:rPr>
          <w:rFonts w:ascii="TH SarabunPSK" w:hAnsi="TH SarabunPSK" w:cs="TH SarabunPSK"/>
          <w:sz w:val="32"/>
          <w:szCs w:val="32"/>
          <w:cs/>
          <w:lang w:eastAsia="ja-JP"/>
        </w:rPr>
        <w:t>ส่วนหลักๆ ได้แก่ ส่วนรับไฟล์</w:t>
      </w:r>
      <w:r w:rsidR="00BD4560">
        <w:rPr>
          <w:rFonts w:ascii="TH SarabunPSK" w:hAnsi="TH SarabunPSK" w:cs="TH SarabunPSK" w:hint="cs"/>
          <w:sz w:val="32"/>
          <w:szCs w:val="32"/>
          <w:cs/>
          <w:lang w:eastAsia="ja-JP"/>
        </w:rPr>
        <w:t>เอกสาร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2A2053B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="00260ABF">
        <w:rPr>
          <w:rFonts w:ascii="TH SarabunPSK" w:hAnsi="TH SarabunPSK" w:cs="TH SarabunPSK"/>
          <w:sz w:val="32"/>
          <w:szCs w:val="32"/>
          <w:cs/>
          <w:lang w:eastAsia="ja-JP"/>
        </w:rPr>
        <w:t>–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BD4560">
        <w:rPr>
          <w:rFonts w:ascii="TH Sarabun New" w:hAnsi="TH Sarabun New" w:cs="TH Sarabun New"/>
          <w:sz w:val="32"/>
          <w:szCs w:val="32"/>
          <w:lang w:eastAsia="ja-JP"/>
        </w:rPr>
        <w:t>document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 w:rsidR="00BD456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สำหรับการทำ </w:t>
      </w:r>
      <w:r w:rsidR="00BD4560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BD456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 w:rsidR="00BD4560"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 w:rsidR="00BD456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ในเอกสารที่จัดเตรียมไว้แล้วสำหรับการ </w:t>
      </w:r>
      <w:r w:rsidR="00BD4560">
        <w:rPr>
          <w:rFonts w:ascii="TH Sarabun New" w:hAnsi="TH Sarabun New" w:cs="TH Sarabun New"/>
          <w:sz w:val="32"/>
          <w:szCs w:val="32"/>
          <w:lang w:eastAsia="ja-JP"/>
        </w:rPr>
        <w:t>train model</w:t>
      </w:r>
    </w:p>
    <w:p w14:paraId="50502832" w14:textId="646AC943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3B42D49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–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</w:t>
      </w:r>
      <w:r w:rsidR="00260ABF">
        <w:rPr>
          <w:rFonts w:ascii="TH Sarabun New" w:hAnsi="TH Sarabun New" w:cs="TH Sarabun New"/>
          <w:sz w:val="32"/>
          <w:szCs w:val="32"/>
          <w:lang w:eastAsia="ja-JP"/>
        </w:rPr>
        <w:t>,</w:t>
      </w:r>
      <w:r w:rsidR="00A00EDC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260ABF">
        <w:rPr>
          <w:rFonts w:ascii="TH Sarabun New" w:hAnsi="TH Sarabun New" w:cs="TH Sarabun New"/>
          <w:sz w:val="32"/>
          <w:szCs w:val="32"/>
          <w:lang w:eastAsia="ja-JP"/>
        </w:rPr>
        <w:t>DOCX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05ECD28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D4560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ที่ได้จากเอกสารเหล่านั้น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0DE32BA2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="00260ABF">
        <w:rPr>
          <w:rFonts w:ascii="TH SarabunPSK" w:hAnsi="TH SarabunPSK" w:cs="TH SarabunPSK"/>
          <w:sz w:val="32"/>
          <w:szCs w:val="32"/>
          <w:cs/>
          <w:lang w:eastAsia="ja-JP"/>
        </w:rPr>
        <w:t>–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A00ED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DOCX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File </w:t>
      </w:r>
      <w:r w:rsidR="00BD456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ที่ไม่มีการระบุ </w:t>
      </w:r>
      <w:r w:rsidR="00BD4560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D4560">
        <w:rPr>
          <w:rFonts w:ascii="TH SarabunPSK" w:hAnsi="TH SarabunPSK" w:cs="TH SarabunPSK" w:hint="cs"/>
          <w:sz w:val="32"/>
          <w:szCs w:val="32"/>
          <w:cs/>
          <w:lang w:eastAsia="ja-JP"/>
        </w:rPr>
        <w:t>มาล่วงหน้า</w:t>
      </w:r>
    </w:p>
    <w:p w14:paraId="6E759CBD" w14:textId="5F0D99D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A00ED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DOCX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="00BD4560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และเก็บข้อมูลไฟล์เอกสาร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57D7AF3D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0715C3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DOCX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27D41C49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F4DD911" w14:textId="77777777" w:rsidR="00A00EDC" w:rsidRDefault="00A00EDC" w:rsidP="008F74F9">
      <w:pPr>
        <w:jc w:val="both"/>
        <w:rPr>
          <w:rFonts w:ascii="TH SarabunPSK" w:hAnsi="TH SarabunPSK" w:cs="TH SarabunPSK" w:hint="cs"/>
          <w:sz w:val="32"/>
          <w:szCs w:val="32"/>
          <w:lang w:eastAsia="ja-JP"/>
        </w:rPr>
      </w:pPr>
    </w:p>
    <w:p w14:paraId="6B66E1DA" w14:textId="64F3695F" w:rsidR="00B93B89" w:rsidRPr="00D17B22" w:rsidRDefault="00B93B89" w:rsidP="00D17B22">
      <w:pPr>
        <w:pStyle w:val="Heading4"/>
        <w:rPr>
          <w:rFonts w:ascii="TH SarabunPSK" w:hAnsi="TH SarabunPSK" w:cs="TH SarabunPSK"/>
          <w:b/>
          <w:bCs/>
          <w:color w:val="auto"/>
          <w:sz w:val="32"/>
          <w:szCs w:val="32"/>
          <w:lang w:eastAsia="ja-JP"/>
        </w:rPr>
      </w:pPr>
      <w:r w:rsidRPr="00D17B22">
        <w:rPr>
          <w:rFonts w:ascii="TH SarabunPSK" w:hAnsi="TH SarabunPSK" w:cs="TH SarabunPSK"/>
          <w:b/>
          <w:bCs/>
          <w:color w:val="auto"/>
          <w:sz w:val="32"/>
          <w:szCs w:val="32"/>
          <w:lang w:eastAsia="ja-JP"/>
        </w:rPr>
        <w:lastRenderedPageBreak/>
        <w:t>Flowchart</w:t>
      </w:r>
    </w:p>
    <w:p w14:paraId="65F002F2" w14:textId="77777777" w:rsidR="00D17B22" w:rsidRDefault="008F74F9" w:rsidP="00D17B22">
      <w:pPr>
        <w:keepNext/>
        <w:jc w:val="center"/>
      </w:pPr>
      <w:r w:rsidRPr="00E71A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85B3" w14:textId="0FE98BFE" w:rsidR="004A5EC5" w:rsidRDefault="00D17B22" w:rsidP="00D17B22">
      <w:pPr>
        <w:pStyle w:val="Caption"/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hint="cs"/>
          <w:cs/>
        </w:rPr>
        <w:t xml:space="preserve">ภาพที่ </w:t>
      </w:r>
      <w:r>
        <w:t>2 Flowchart</w:t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2A23496A" w:rsidR="008F74F9" w:rsidRPr="00A00EDC" w:rsidRDefault="008F74F9" w:rsidP="00A00EDC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A00EDC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A00EDC">
        <w:rPr>
          <w:rFonts w:ascii="TH SarabunPSK" w:hAnsi="TH SarabunPSK" w:cs="TH SarabunPSK"/>
          <w:sz w:val="32"/>
          <w:szCs w:val="32"/>
        </w:rPr>
        <w:t xml:space="preserve"> </w:t>
      </w:r>
      <w:r w:rsidR="00A00EDC" w:rsidRPr="00A00EDC">
        <w:rPr>
          <w:rFonts w:ascii="TH SarabunPSK" w:hAnsi="TH SarabunPSK" w:cs="TH SarabunPSK" w:hint="cs"/>
          <w:sz w:val="32"/>
          <w:szCs w:val="32"/>
          <w:cs/>
        </w:rPr>
        <w:t xml:space="preserve">จะมีเพียงทางโรงเรียนและคุณครูที่ได้รับการอนุญาตเท่านั้นจะสามารถ </w:t>
      </w:r>
      <w:r w:rsidR="00A00EDC" w:rsidRPr="00A00EDC">
        <w:rPr>
          <w:rFonts w:ascii="TH SarabunPSK" w:hAnsi="TH SarabunPSK" w:cs="TH SarabunPSK"/>
          <w:sz w:val="32"/>
          <w:szCs w:val="32"/>
        </w:rPr>
        <w:t xml:space="preserve">Log In </w:t>
      </w:r>
      <w:r w:rsidR="00A00EDC" w:rsidRPr="00A00EDC">
        <w:rPr>
          <w:rFonts w:ascii="TH SarabunPSK" w:hAnsi="TH SarabunPSK" w:cs="TH SarabunPSK" w:hint="cs"/>
          <w:sz w:val="32"/>
          <w:szCs w:val="32"/>
          <w:cs/>
        </w:rPr>
        <w:t xml:space="preserve">เข้ามาในระบบและทำการใส่เอกสารและใส่ </w:t>
      </w:r>
      <w:r w:rsidR="00A00EDC" w:rsidRPr="00A00EDC">
        <w:rPr>
          <w:rFonts w:ascii="TH SarabunPSK" w:hAnsi="TH SarabunPSK" w:cs="TH SarabunPSK"/>
          <w:sz w:val="32"/>
          <w:szCs w:val="32"/>
        </w:rPr>
        <w:t xml:space="preserve">Tag </w:t>
      </w:r>
      <w:r w:rsidR="00A00EDC" w:rsidRPr="00A00EDC">
        <w:rPr>
          <w:rFonts w:ascii="TH SarabunPSK" w:hAnsi="TH SarabunPSK" w:cs="TH SarabunPSK" w:hint="cs"/>
          <w:sz w:val="32"/>
          <w:szCs w:val="32"/>
          <w:cs/>
        </w:rPr>
        <w:t xml:space="preserve">เข้าไปยังเอกสารต่างๆได้ </w:t>
      </w:r>
      <w:r w:rsidRPr="00A00EDC">
        <w:rPr>
          <w:rFonts w:ascii="TH SarabunPSK" w:hAnsi="TH SarabunPSK" w:cs="TH SarabunPSK"/>
          <w:sz w:val="32"/>
          <w:szCs w:val="32"/>
          <w:cs/>
        </w:rPr>
        <w:t>โดยจะแบ่งวิธีการรับข้อมูลเป็น 2 แบบคือ 1.</w:t>
      </w:r>
      <w:r w:rsidR="00D17B22">
        <w:rPr>
          <w:rFonts w:ascii="TH SarabunPSK" w:hAnsi="TH SarabunPSK" w:cs="TH SarabunPSK"/>
          <w:sz w:val="32"/>
          <w:szCs w:val="32"/>
        </w:rPr>
        <w:t xml:space="preserve">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ทำการรับ </w:t>
      </w:r>
      <w:r w:rsidRPr="00A00EDC">
        <w:rPr>
          <w:rFonts w:ascii="TH SarabunPSK" w:hAnsi="TH SarabunPSK" w:cs="TH SarabunPSK"/>
          <w:sz w:val="32"/>
          <w:szCs w:val="32"/>
        </w:rPr>
        <w:t xml:space="preserve">Label </w:t>
      </w:r>
      <w:r w:rsidRPr="00A00EDC">
        <w:rPr>
          <w:rFonts w:ascii="TH SarabunPSK" w:hAnsi="TH SarabunPSK" w:cs="TH SarabunPSK"/>
          <w:sz w:val="32"/>
          <w:szCs w:val="32"/>
          <w:cs/>
        </w:rPr>
        <w:t>สำหรั</w:t>
      </w:r>
      <w:r w:rsidRPr="00A00EDC">
        <w:rPr>
          <w:rFonts w:ascii="TH SarabunPSK" w:hAnsi="TH SarabunPSK" w:cs="TH SarabunPSK" w:hint="cs"/>
          <w:sz w:val="32"/>
          <w:szCs w:val="32"/>
          <w:cs/>
        </w:rPr>
        <w:t>บ</w:t>
      </w:r>
      <w:r w:rsidRPr="00A00EDC">
        <w:rPr>
          <w:rFonts w:ascii="TH SarabunPSK" w:hAnsi="TH SarabunPSK" w:cs="TH SarabunPSK"/>
          <w:sz w:val="32"/>
          <w:szCs w:val="32"/>
          <w:cs/>
        </w:rPr>
        <w:t>ใช้ใน</w:t>
      </w:r>
      <w:r w:rsidRPr="00A00EDC">
        <w:rPr>
          <w:rFonts w:ascii="TH SarabunPSK" w:hAnsi="TH SarabunPSK" w:cs="TH SarabunPSK"/>
          <w:sz w:val="32"/>
          <w:szCs w:val="32"/>
        </w:rPr>
        <w:t xml:space="preserve"> Train Model </w:t>
      </w:r>
      <w:r w:rsidR="001A23C9" w:rsidRPr="00A00EDC">
        <w:rPr>
          <w:rFonts w:ascii="TH SarabunPSK" w:hAnsi="TH SarabunPSK" w:cs="TH SarabunPSK"/>
          <w:sz w:val="32"/>
          <w:szCs w:val="32"/>
          <w:cs/>
        </w:rPr>
        <w:t>และ 2. รับ</w:t>
      </w:r>
      <w:r w:rsidR="001A23C9" w:rsidRPr="00A00EDC">
        <w:rPr>
          <w:rFonts w:ascii="TH SarabunPSK" w:hAnsi="TH SarabunPSK" w:cs="TH SarabunPSK" w:hint="cs"/>
          <w:sz w:val="32"/>
          <w:szCs w:val="32"/>
          <w:cs/>
        </w:rPr>
        <w:t>ไฟล์เอกสาร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A00EDC">
        <w:rPr>
          <w:rFonts w:ascii="TH SarabunPSK" w:hAnsi="TH SarabunPSK" w:cs="TH SarabunPSK"/>
          <w:sz w:val="32"/>
          <w:szCs w:val="32"/>
        </w:rPr>
        <w:t xml:space="preserve">Predict Tag </w:t>
      </w:r>
      <w:r w:rsidR="001A23C9" w:rsidRPr="00A00EDC">
        <w:rPr>
          <w:rFonts w:ascii="TH SarabunPSK" w:hAnsi="TH SarabunPSK" w:cs="TH SarabunPSK" w:hint="cs"/>
          <w:sz w:val="32"/>
          <w:szCs w:val="32"/>
          <w:cs/>
        </w:rPr>
        <w:t>จากไฟล์เอกสาร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62143C02" w14:textId="77777777" w:rsidR="00D17B22" w:rsidRDefault="00A00EDC" w:rsidP="00D17B22">
      <w:pPr>
        <w:keepNext/>
        <w:jc w:val="both"/>
      </w:pPr>
      <w:r>
        <w:rPr>
          <w:noProof/>
        </w:rPr>
        <w:drawing>
          <wp:inline distT="0" distB="0" distL="0" distR="0" wp14:anchorId="7B63632A" wp14:editId="7FBEFE54">
            <wp:extent cx="5731510" cy="30149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E02" w14:textId="452293BE" w:rsidR="00A00EDC" w:rsidRPr="00E71A98" w:rsidRDefault="00D17B22" w:rsidP="00D17B22">
      <w:pPr>
        <w:pStyle w:val="Caption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cs/>
        </w:rPr>
        <w:t xml:space="preserve">ภาพที่ </w:t>
      </w:r>
      <w:r>
        <w:t xml:space="preserve">3 </w:t>
      </w:r>
      <w:r>
        <w:rPr>
          <w:rFonts w:hint="cs"/>
          <w:cs/>
        </w:rPr>
        <w:t xml:space="preserve">ตัวอย่าง </w:t>
      </w:r>
      <w:r>
        <w:t>Ingestion Web Application</w:t>
      </w:r>
    </w:p>
    <w:p w14:paraId="15E9A922" w14:textId="32BB90B3" w:rsidR="008F74F9" w:rsidRPr="00A00EDC" w:rsidRDefault="008F74F9" w:rsidP="00A00EDC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A00EDC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A00EDC">
        <w:rPr>
          <w:rFonts w:ascii="TH SarabunPSK" w:hAnsi="TH SarabunPSK" w:cs="TH SarabunPSK"/>
          <w:sz w:val="32"/>
          <w:szCs w:val="32"/>
        </w:rPr>
        <w:t xml:space="preserve"> </w:t>
      </w:r>
      <w:r w:rsidR="001A23C9" w:rsidRPr="00A00EDC">
        <w:rPr>
          <w:rFonts w:ascii="TH SarabunPSK" w:hAnsi="TH SarabunPSK" w:cs="TH SarabunPSK"/>
          <w:sz w:val="32"/>
          <w:szCs w:val="32"/>
          <w:cs/>
        </w:rPr>
        <w:t>โดยในขั้นตอนนี้จะทำการเปลี่ย</w:t>
      </w:r>
      <w:r w:rsidR="001A23C9" w:rsidRPr="00A00EDC">
        <w:rPr>
          <w:rFonts w:ascii="TH SarabunPSK" w:hAnsi="TH SarabunPSK" w:cs="TH SarabunPSK" w:hint="cs"/>
          <w:sz w:val="32"/>
          <w:szCs w:val="32"/>
          <w:cs/>
        </w:rPr>
        <w:t>นไฟล์เอกสาร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A00EDC">
        <w:rPr>
          <w:rFonts w:ascii="TH SarabunPSK" w:hAnsi="TH SarabunPSK" w:cs="TH SarabunPSK"/>
          <w:sz w:val="32"/>
          <w:szCs w:val="32"/>
        </w:rPr>
        <w:t xml:space="preserve">Flat Text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A00EDC">
        <w:rPr>
          <w:rFonts w:ascii="TH SarabunPSK" w:hAnsi="TH SarabunPSK" w:cs="TH SarabunPSK"/>
          <w:sz w:val="32"/>
          <w:szCs w:val="32"/>
        </w:rPr>
        <w:t>Label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A00EDC">
        <w:rPr>
          <w:rFonts w:ascii="TH SarabunPSK" w:hAnsi="TH SarabunPSK" w:cs="TH SarabunPSK"/>
          <w:sz w:val="32"/>
          <w:szCs w:val="32"/>
        </w:rPr>
        <w:t>Train Model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A00EDC">
        <w:rPr>
          <w:rFonts w:ascii="TH SarabunPSK" w:hAnsi="TH SarabunPSK" w:cs="TH SarabunPSK"/>
          <w:sz w:val="32"/>
          <w:szCs w:val="32"/>
        </w:rPr>
        <w:t xml:space="preserve">Text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A00EDC">
        <w:rPr>
          <w:rFonts w:ascii="TH SarabunPSK" w:hAnsi="TH SarabunPSK" w:cs="TH SarabunPSK"/>
          <w:sz w:val="32"/>
          <w:szCs w:val="32"/>
        </w:rPr>
        <w:t xml:space="preserve">Text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A00EDC">
        <w:rPr>
          <w:rFonts w:ascii="TH SarabunPSK" w:hAnsi="TH SarabunPSK" w:cs="TH SarabunPSK"/>
          <w:sz w:val="32"/>
          <w:szCs w:val="32"/>
        </w:rPr>
        <w:t xml:space="preserve">Vector </w:t>
      </w:r>
      <w:r w:rsidRPr="00A00EDC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A00EDC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A00EDC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A00EDC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</w:t>
      </w:r>
      <w:r w:rsidR="00A00ED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00EDC">
        <w:rPr>
          <w:rFonts w:ascii="TH SarabunPSK" w:hAnsi="TH SarabunPSK" w:cs="TH SarabunPSK"/>
          <w:sz w:val="32"/>
          <w:szCs w:val="32"/>
        </w:rPr>
        <w:t>Stopword Remover</w:t>
      </w:r>
      <w:r w:rsidR="00A00ED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A00EDC">
        <w:rPr>
          <w:rFonts w:ascii="TH SarabunPSK" w:hAnsi="TH SarabunPSK" w:cs="TH SarabunPSK"/>
          <w:sz w:val="32"/>
          <w:szCs w:val="32"/>
          <w:cs/>
        </w:rPr>
        <w:t>ได้แก่ คำเชื่อม เช่น และ</w:t>
      </w:r>
      <w:r w:rsidRPr="00A00EDC">
        <w:rPr>
          <w:rFonts w:ascii="TH SarabunPSK" w:hAnsi="TH SarabunPSK" w:cs="TH SarabunPSK"/>
          <w:sz w:val="32"/>
          <w:szCs w:val="32"/>
        </w:rPr>
        <w:t>,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A00EDC">
        <w:rPr>
          <w:rFonts w:ascii="TH SarabunPSK" w:hAnsi="TH SarabunPSK" w:cs="TH SarabunPSK"/>
          <w:sz w:val="32"/>
          <w:szCs w:val="32"/>
        </w:rPr>
        <w:t xml:space="preserve">, </w:t>
      </w:r>
      <w:r w:rsidRPr="00A00EDC">
        <w:rPr>
          <w:rFonts w:ascii="TH SarabunPSK" w:hAnsi="TH SarabunPSK" w:cs="TH SarabunPSK"/>
          <w:sz w:val="32"/>
          <w:szCs w:val="32"/>
          <w:cs/>
        </w:rPr>
        <w:t>กับ เป็นต้น</w:t>
      </w:r>
      <w:r w:rsidRPr="00A00E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0EDC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 w:rsidRPr="00A00E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0EDC">
        <w:rPr>
          <w:rFonts w:ascii="TH SarabunPSK" w:hAnsi="TH SarabunPSK" w:cs="TH SarabunPSK"/>
          <w:sz w:val="32"/>
          <w:szCs w:val="32"/>
        </w:rPr>
        <w:t xml:space="preserve">bag-of-word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A00EDC">
        <w:rPr>
          <w:rFonts w:ascii="TH SarabunPSK" w:hAnsi="TH SarabunPSK" w:cs="TH SarabunPSK"/>
          <w:sz w:val="32"/>
          <w:szCs w:val="32"/>
        </w:rPr>
        <w:t xml:space="preserve">vector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A00EDC">
        <w:rPr>
          <w:rFonts w:ascii="TH SarabunPSK" w:hAnsi="TH SarabunPSK" w:cs="TH SarabunPSK"/>
          <w:sz w:val="32"/>
          <w:szCs w:val="32"/>
        </w:rPr>
        <w:t>Topic Discovery</w:t>
      </w:r>
    </w:p>
    <w:p w14:paraId="6D27C4C4" w14:textId="77777777" w:rsidR="00D17B22" w:rsidRDefault="008F74F9" w:rsidP="00A00EDC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A00EDC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A00EDC">
        <w:rPr>
          <w:rFonts w:ascii="TH SarabunPSK" w:hAnsi="TH SarabunPSK" w:cs="TH SarabunPSK"/>
          <w:sz w:val="32"/>
          <w:szCs w:val="32"/>
        </w:rPr>
        <w:t xml:space="preserve">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A00EDC">
        <w:rPr>
          <w:rFonts w:ascii="TH SarabunPSK" w:hAnsi="TH SarabunPSK" w:cs="TH SarabunPSK"/>
          <w:sz w:val="32"/>
          <w:szCs w:val="32"/>
        </w:rPr>
        <w:t xml:space="preserve">Machine </w:t>
      </w:r>
      <w:r w:rsidRPr="00A00EDC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</w:t>
      </w:r>
    </w:p>
    <w:p w14:paraId="4056DBD0" w14:textId="77777777" w:rsidR="00D17B22" w:rsidRDefault="00D17B22" w:rsidP="00D17B22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D17B22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Training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Testing Model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 w:rsidR="008F74F9" w:rsidRPr="00D17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>รวมกับ</w:t>
      </w:r>
      <w:r w:rsidR="008F74F9" w:rsidRPr="00D17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label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Model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Classification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ออกมา </w:t>
      </w:r>
    </w:p>
    <w:p w14:paraId="61031211" w14:textId="7E6FC8A0" w:rsidR="008F74F9" w:rsidRPr="00D17B22" w:rsidRDefault="00D17B22" w:rsidP="00D17B22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Prediction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tag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="008F74F9" w:rsidRPr="00D17B22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D17B22">
        <w:rPr>
          <w:rFonts w:ascii="TH SarabunPSK" w:hAnsi="TH SarabunPSK" w:cs="TH SarabunPSK"/>
          <w:sz w:val="32"/>
          <w:szCs w:val="32"/>
          <w:cs/>
        </w:rPr>
        <w:t>ต่อไป</w:t>
      </w:r>
    </w:p>
    <w:p w14:paraId="4DD900F3" w14:textId="6CBE33B0" w:rsidR="008F74F9" w:rsidRPr="00D17B22" w:rsidRDefault="008F74F9" w:rsidP="00D17B22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17B22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D17B22">
        <w:rPr>
          <w:rFonts w:ascii="TH SarabunPSK" w:hAnsi="TH SarabunPSK" w:cs="TH SarabunPSK"/>
          <w:sz w:val="32"/>
          <w:szCs w:val="32"/>
        </w:rPr>
        <w:t xml:space="preserve"> </w:t>
      </w:r>
      <w:r w:rsidRPr="00D17B22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D17B22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17B22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D17B22">
        <w:rPr>
          <w:rFonts w:ascii="TH SarabunPSK" w:hAnsi="TH SarabunPSK" w:cs="TH SarabunPSK"/>
          <w:sz w:val="32"/>
          <w:szCs w:val="32"/>
        </w:rPr>
        <w:t xml:space="preserve">Database </w:t>
      </w:r>
      <w:r w:rsidRPr="00D17B22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D17B22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D17B22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D17B22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D17B22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D17B22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D17B22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</w:t>
      </w:r>
      <w:r w:rsidR="00A51E7F">
        <w:rPr>
          <w:rFonts w:ascii="TH SarabunPSK" w:hAnsi="TH SarabunPSK" w:cs="TH SarabunPSK" w:hint="cs"/>
          <w:sz w:val="32"/>
          <w:szCs w:val="32"/>
          <w:cs/>
          <w:lang w:eastAsia="ja-JP"/>
        </w:rPr>
        <w:t>เอกสารที่ทำการค้นหาได้</w:t>
      </w:r>
      <w:r w:rsidR="00A51E7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A51E7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ตัวอย่างเนื้อหาในเอกสาร</w:t>
      </w:r>
      <w:r w:rsidR="00A51E7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A51E7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A51E7F">
        <w:rPr>
          <w:rFonts w:ascii="TH SarabunPSK" w:hAnsi="TH SarabunPSK" w:cs="TH SarabunPSK"/>
          <w:sz w:val="32"/>
          <w:szCs w:val="32"/>
          <w:lang w:eastAsia="ja-JP"/>
        </w:rPr>
        <w:t xml:space="preserve">Tag, </w:t>
      </w:r>
      <w:r w:rsidR="00A51E7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จำนวนผู้ชมและ </w:t>
      </w:r>
      <w:r w:rsidR="00A51E7F">
        <w:rPr>
          <w:rFonts w:ascii="TH SarabunPSK" w:hAnsi="TH SarabunPSK" w:cs="TH SarabunPSK"/>
          <w:sz w:val="32"/>
          <w:szCs w:val="32"/>
          <w:lang w:eastAsia="ja-JP"/>
        </w:rPr>
        <w:t xml:space="preserve">rating </w:t>
      </w:r>
      <w:r w:rsidR="00A51E7F">
        <w:rPr>
          <w:rFonts w:ascii="TH SarabunPSK" w:hAnsi="TH SarabunPSK" w:cs="TH SarabunPSK" w:hint="cs"/>
          <w:sz w:val="32"/>
          <w:szCs w:val="32"/>
          <w:cs/>
          <w:lang w:eastAsia="ja-JP"/>
        </w:rPr>
        <w:t>ของเอกสาร</w:t>
      </w:r>
      <w:r w:rsidRPr="00D17B22">
        <w:rPr>
          <w:rFonts w:ascii="TH SarabunPSK" w:hAnsi="TH SarabunPSK" w:cs="TH SarabunPSK"/>
          <w:sz w:val="32"/>
          <w:szCs w:val="32"/>
          <w:cs/>
          <w:lang w:eastAsia="ja-JP"/>
        </w:rPr>
        <w:t>ตามตัวอย่างข้างล่าง</w:t>
      </w:r>
    </w:p>
    <w:p w14:paraId="5D52EBF4" w14:textId="1D53AC08" w:rsidR="001A23C9" w:rsidRDefault="001A23C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noProof/>
        </w:rPr>
        <w:drawing>
          <wp:inline distT="0" distB="0" distL="0" distR="0" wp14:anchorId="481CF2AD" wp14:editId="4ED16488">
            <wp:extent cx="5731510" cy="2922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27E" w14:textId="52509F9E" w:rsidR="00A51E7F" w:rsidRPr="00E71A98" w:rsidRDefault="00A51E7F" w:rsidP="008F74F9">
      <w:pPr>
        <w:jc w:val="both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เมื่อกดเลือกไปที่เอกสารที่ต้องการ ตัว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จะแสดงเนื้อหาย่อหน้าทั้งหมดและ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ทั้งหมดในย่อหน้านี้ 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ต่างๆที่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ได้มาให้ข้อคิดเห็น และสามารถ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Download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เอกสารตัวเต็มได้จากหน้านี้</w:t>
      </w:r>
    </w:p>
    <w:p w14:paraId="4397D981" w14:textId="1ABB6EFC" w:rsidR="008F74F9" w:rsidRPr="00E71A98" w:rsidRDefault="001A23C9" w:rsidP="008F74F9">
      <w:pPr>
        <w:jc w:val="both"/>
        <w:rPr>
          <w:rFonts w:ascii="TH SarabunPSK" w:hAnsi="TH SarabunPSK" w:cs="TH SarabunPSK" w:hint="cs"/>
          <w:sz w:val="32"/>
          <w:szCs w:val="32"/>
          <w:lang w:eastAsia="ja-JP"/>
        </w:rPr>
      </w:pPr>
      <w:r>
        <w:rPr>
          <w:noProof/>
        </w:rPr>
        <w:lastRenderedPageBreak/>
        <w:drawing>
          <wp:inline distT="0" distB="0" distL="0" distR="0" wp14:anchorId="3409B33F" wp14:editId="275AA896">
            <wp:extent cx="5731510" cy="2969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FFD" w14:textId="3FD89110" w:rsidR="00787C1B" w:rsidRPr="00D17B22" w:rsidRDefault="00787C1B" w:rsidP="00D17B22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D17B22" w:rsidRDefault="008F74F9" w:rsidP="00D17B22">
      <w:pPr>
        <w:pStyle w:val="Heading3"/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r w:rsidRPr="00D17B22">
        <w:rPr>
          <w:rFonts w:ascii="TH SarabunPSK" w:hAnsi="TH SarabunPSK" w:cs="TH SarabunPSK"/>
          <w:b/>
          <w:bCs/>
          <w:color w:val="auto"/>
          <w:sz w:val="32"/>
          <w:szCs w:val="36"/>
        </w:rPr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241E1D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>Upload PDF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,</w:t>
      </w:r>
      <w:r w:rsidR="00D17B22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260ABF">
        <w:rPr>
          <w:rFonts w:ascii="TH SarabunPSK" w:hAnsi="TH SarabunPSK" w:cs="TH SarabunPSK"/>
          <w:sz w:val="32"/>
          <w:szCs w:val="32"/>
          <w:lang w:eastAsia="ja-JP"/>
        </w:rPr>
        <w:t>DOCX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8A1FCBB" w:rsidR="008F74F9" w:rsidRPr="00E71A98" w:rsidRDefault="001A23C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ผู้ที่ได้รับเลือกจะ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สามารถกรอก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ได้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1F1B656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>PDF</w:t>
      </w:r>
      <w:r w:rsidR="00260ABF">
        <w:rPr>
          <w:rFonts w:ascii="TH SarabunPSK" w:hAnsi="TH SarabunPSK" w:cs="TH SarabunPSK"/>
          <w:sz w:val="32"/>
          <w:szCs w:val="32"/>
        </w:rPr>
        <w:t>,DOCX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</w:t>
      </w:r>
      <w:r w:rsidR="00260ABF">
        <w:rPr>
          <w:rFonts w:ascii="TH SarabunPSK" w:hAnsi="TH SarabunPSK" w:cs="TH SarabunPSK"/>
          <w:sz w:val="32"/>
          <w:szCs w:val="32"/>
        </w:rPr>
        <w:t>Box, unzip</w:t>
      </w:r>
    </w:p>
    <w:p w14:paraId="1E25B84F" w14:textId="002E8309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="00A51E7F">
        <w:rPr>
          <w:rFonts w:ascii="TH SarabunPSK" w:hAnsi="TH SarabunPSK" w:cs="TH SarabunPSK"/>
          <w:sz w:val="32"/>
          <w:szCs w:val="32"/>
        </w:rPr>
        <w:t xml:space="preserve">text </w:t>
      </w:r>
      <w:r w:rsidR="00A51E7F">
        <w:rPr>
          <w:rFonts w:ascii="TH SarabunPSK" w:hAnsi="TH SarabunPSK" w:cs="TH SarabunPSK" w:hint="cs"/>
          <w:sz w:val="32"/>
          <w:szCs w:val="32"/>
          <w:cs/>
        </w:rPr>
        <w:t xml:space="preserve">ที่ได้จาก </w:t>
      </w:r>
      <w:r w:rsidR="00A51E7F">
        <w:rPr>
          <w:rFonts w:ascii="TH SarabunPSK" w:hAnsi="TH SarabunPSK" w:cs="TH SarabunPSK"/>
          <w:sz w:val="32"/>
          <w:szCs w:val="32"/>
        </w:rPr>
        <w:t xml:space="preserve">pdf </w:t>
      </w:r>
      <w:r w:rsidR="00A51E7F">
        <w:rPr>
          <w:rFonts w:ascii="TH SarabunPSK" w:hAnsi="TH SarabunPSK" w:cs="TH SarabunPSK" w:hint="cs"/>
          <w:sz w:val="32"/>
          <w:szCs w:val="32"/>
          <w:cs/>
        </w:rPr>
        <w:t xml:space="preserve">เพื่อลดแก้ไขคำผิดที่เกิดขึ้นจากการแปลง </w:t>
      </w:r>
      <w:r w:rsidR="00A51E7F">
        <w:rPr>
          <w:rFonts w:ascii="TH SarabunPSK" w:hAnsi="TH SarabunPSK" w:cs="TH SarabunPSK"/>
          <w:sz w:val="32"/>
          <w:szCs w:val="32"/>
        </w:rPr>
        <w:t xml:space="preserve">PDF </w:t>
      </w:r>
      <w:r w:rsidR="00A51E7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A51E7F">
        <w:rPr>
          <w:rFonts w:ascii="TH SarabunPSK" w:hAnsi="TH SarabunPSK" w:cs="TH SarabunPSK"/>
          <w:sz w:val="32"/>
          <w:szCs w:val="32"/>
        </w:rPr>
        <w:t xml:space="preserve">text </w:t>
      </w:r>
      <w:r w:rsidR="00A51E7F">
        <w:rPr>
          <w:rFonts w:ascii="TH SarabunPSK" w:hAnsi="TH SarabunPSK" w:cs="TH SarabunPSK" w:hint="cs"/>
          <w:sz w:val="32"/>
          <w:szCs w:val="32"/>
          <w:cs/>
        </w:rPr>
        <w:t xml:space="preserve">เช่น สระ อำ หลังจากแปลงจะได้ คำว่า </w:t>
      </w:r>
      <w:r w:rsidR="00A51E7F">
        <w:rPr>
          <w:rFonts w:ascii="TH SarabunPSK" w:hAnsi="TH SarabunPSK" w:cs="TH SarabunPSK"/>
          <w:sz w:val="32"/>
          <w:szCs w:val="32"/>
        </w:rPr>
        <w:t>“</w:t>
      </w:r>
      <w:r w:rsidR="00A51E7F">
        <w:rPr>
          <w:rFonts w:ascii="TH SarabunPSK" w:hAnsi="TH SarabunPSK" w:cs="TH SarabunPSK" w:hint="cs"/>
          <w:sz w:val="32"/>
          <w:szCs w:val="32"/>
          <w:cs/>
        </w:rPr>
        <w:t>อ า</w:t>
      </w:r>
      <w:r w:rsidR="00A51E7F">
        <w:rPr>
          <w:rFonts w:ascii="TH SarabunPSK" w:hAnsi="TH SarabunPSK" w:cs="TH SarabunPSK"/>
          <w:sz w:val="32"/>
          <w:szCs w:val="32"/>
        </w:rPr>
        <w:t>”</w:t>
      </w:r>
      <w:r w:rsidR="00A51E7F">
        <w:rPr>
          <w:rFonts w:ascii="TH SarabunPSK" w:hAnsi="TH SarabunPSK" w:cs="TH SarabunPSK" w:hint="cs"/>
          <w:sz w:val="32"/>
          <w:szCs w:val="32"/>
          <w:cs/>
        </w:rPr>
        <w:t xml:space="preserve"> แทน </w:t>
      </w:r>
      <w:r w:rsidR="00A51E7F">
        <w:rPr>
          <w:rFonts w:ascii="TH SarabunPSK" w:hAnsi="TH SarabunPSK" w:cs="TH SarabunPSK"/>
          <w:sz w:val="32"/>
          <w:szCs w:val="32"/>
        </w:rPr>
        <w:t>“</w:t>
      </w:r>
      <w:r w:rsidR="00A51E7F">
        <w:rPr>
          <w:rFonts w:ascii="TH SarabunPSK" w:hAnsi="TH SarabunPSK" w:cs="TH SarabunPSK" w:hint="cs"/>
          <w:sz w:val="32"/>
          <w:szCs w:val="32"/>
          <w:cs/>
        </w:rPr>
        <w:t>อำ</w:t>
      </w:r>
      <w:r w:rsidR="00A51E7F">
        <w:rPr>
          <w:rFonts w:ascii="TH SarabunPSK" w:hAnsi="TH SarabunPSK" w:cs="TH SarabunPSK"/>
          <w:sz w:val="32"/>
          <w:szCs w:val="32"/>
        </w:rPr>
        <w:t>”</w:t>
      </w:r>
    </w:p>
    <w:p w14:paraId="281C66AC" w14:textId="19CC9BD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="00A51E7F">
        <w:rPr>
          <w:rFonts w:ascii="TH SarabunPSK" w:hAnsi="TH SarabunPSK" w:cs="TH SarabunPSK"/>
          <w:sz w:val="32"/>
          <w:szCs w:val="32"/>
        </w:rPr>
        <w:t>Tag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817E326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="00A51E7F">
        <w:rPr>
          <w:rFonts w:ascii="TH SarabunPSK" w:hAnsi="TH SarabunPSK" w:cs="TH SarabunPSK"/>
          <w:sz w:val="32"/>
          <w:szCs w:val="32"/>
          <w:lang w:eastAsia="ja-JP"/>
        </w:rPr>
        <w:t>stop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A51E7F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b/>
          <w:bCs/>
          <w:color w:val="C00000"/>
          <w:sz w:val="32"/>
          <w:szCs w:val="32"/>
        </w:rPr>
        <w:lastRenderedPageBreak/>
        <w:t>Classification: Training model</w:t>
      </w:r>
    </w:p>
    <w:p w14:paraId="41B50A3F" w14:textId="77777777" w:rsidR="008F74F9" w:rsidRPr="00A51E7F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 xml:space="preserve">ทำการ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Train Model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ด้วย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paragraph, label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คำจาก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expert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และ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keyword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จากการทำ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LDA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หรือ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>LSA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 ด้วยวิธีการ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Classification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โดยทดสอบกับ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Technique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ต่างๆ ได้แก่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neural network, One vs Rest, Decision Tree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A51E7F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นำ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label, paragraph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และ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keyword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เก็บลงใน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>Database</w:t>
      </w:r>
    </w:p>
    <w:p w14:paraId="77C7219A" w14:textId="77777777" w:rsidR="008F74F9" w:rsidRPr="00A51E7F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color w:val="C00000"/>
          <w:sz w:val="32"/>
          <w:szCs w:val="32"/>
        </w:rPr>
      </w:pPr>
    </w:p>
    <w:p w14:paraId="2D60F713" w14:textId="77777777" w:rsidR="008F74F9" w:rsidRPr="00A51E7F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b/>
          <w:bCs/>
          <w:color w:val="C00000"/>
          <w:sz w:val="32"/>
          <w:szCs w:val="32"/>
        </w:rPr>
        <w:t>Classification: Prediction</w:t>
      </w:r>
    </w:p>
    <w:p w14:paraId="7BF35D8E" w14:textId="77777777" w:rsidR="008F74F9" w:rsidRPr="00A51E7F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 xml:space="preserve">นำ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keyword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ของคำที่ได้จากการทำ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LDA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หรือ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LSA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มาทำการ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Classify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ผ่าน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Model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ที่ได้ทำมาในขั้นตอน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Training Model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 xml:space="preserve">เพื่อหา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Tag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A51E7F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color w:val="C00000"/>
          <w:sz w:val="32"/>
          <w:szCs w:val="32"/>
        </w:rPr>
      </w:pP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 xml:space="preserve">นำ </w:t>
      </w:r>
      <w:r w:rsidRPr="00A51E7F">
        <w:rPr>
          <w:rFonts w:ascii="TH SarabunPSK" w:hAnsi="TH SarabunPSK" w:cs="TH SarabunPSK"/>
          <w:color w:val="C00000"/>
          <w:sz w:val="32"/>
          <w:szCs w:val="32"/>
        </w:rPr>
        <w:t xml:space="preserve">Tag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 xml:space="preserve">ที่ได้จากการ </w:t>
      </w:r>
      <w:r w:rsidRPr="00A51E7F">
        <w:rPr>
          <w:rFonts w:ascii="TH SarabunPSK" w:hAnsi="TH SarabunPSK" w:cs="TH SarabunPSK"/>
          <w:color w:val="C00000"/>
          <w:sz w:val="32"/>
          <w:szCs w:val="32"/>
          <w:lang w:eastAsia="ja-JP"/>
        </w:rPr>
        <w:t xml:space="preserve">Prediction, </w:t>
      </w:r>
      <w:r w:rsidRPr="00A51E7F">
        <w:rPr>
          <w:rFonts w:ascii="TH SarabunPSK" w:hAnsi="TH SarabunPSK" w:cs="TH SarabunPSK"/>
          <w:color w:val="C00000"/>
          <w:sz w:val="32"/>
          <w:szCs w:val="32"/>
        </w:rPr>
        <w:t xml:space="preserve">paragraph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 xml:space="preserve">และ </w:t>
      </w:r>
      <w:r w:rsidRPr="00A51E7F">
        <w:rPr>
          <w:rFonts w:ascii="TH SarabunPSK" w:hAnsi="TH SarabunPSK" w:cs="TH SarabunPSK"/>
          <w:color w:val="C00000"/>
          <w:sz w:val="32"/>
          <w:szCs w:val="32"/>
        </w:rPr>
        <w:t xml:space="preserve">keyword </w:t>
      </w:r>
      <w:r w:rsidRPr="00A51E7F">
        <w:rPr>
          <w:rFonts w:ascii="TH SarabunPSK" w:hAnsi="TH SarabunPSK" w:cs="TH SarabunPSK"/>
          <w:color w:val="C00000"/>
          <w:sz w:val="32"/>
          <w:szCs w:val="32"/>
          <w:cs/>
        </w:rPr>
        <w:t>ไปเก็บลงใน</w:t>
      </w:r>
      <w:r w:rsidRPr="00A51E7F">
        <w:rPr>
          <w:rFonts w:ascii="TH SarabunPSK" w:hAnsi="TH SarabunPSK" w:cs="TH SarabunPSK"/>
          <w:color w:val="C00000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63BDD415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="001A23C9">
        <w:rPr>
          <w:rFonts w:ascii="TH SarabunPSK" w:hAnsi="TH SarabunPSK" w:cs="TH SarabunPSK" w:hint="cs"/>
          <w:sz w:val="32"/>
          <w:szCs w:val="32"/>
          <w:cs/>
          <w:lang w:eastAsia="ja-JP"/>
        </w:rPr>
        <w:t>ลิงค์สำหรับดาวน์โหลดไฟล์เอกสาร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519DA5E3" w:rsidR="008F74F9" w:rsidRPr="000801E6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801E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Architecture</w:t>
      </w:r>
      <w:r w:rsidR="00D17B22" w:rsidRPr="000801E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Diagram </w:t>
      </w:r>
    </w:p>
    <w:p w14:paraId="0997C16D" w14:textId="77777777" w:rsidR="000801E6" w:rsidRDefault="000801E6" w:rsidP="000801E6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394A6A5" wp14:editId="2D75A86A">
            <wp:extent cx="5731510" cy="4037530"/>
            <wp:effectExtent l="0" t="0" r="2540" b="1270"/>
            <wp:docPr id="20" name="Picture 20" descr="https://scontent.fbkk13-1.fna.fbcdn.net/v/t34.0-12/16522883_10203208737016686_374210373_n.png?oh=e3c9632f08e498c29ac48cedab361c0f&amp;oe=58995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3-1.fna.fbcdn.net/v/t34.0-12/16522883_10203208737016686_374210373_n.png?oh=e3c9632f08e498c29ac48cedab361c0f&amp;oe=58995B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BF56" w14:textId="1825AF7D" w:rsidR="008F74F9" w:rsidRPr="00E71A98" w:rsidRDefault="000801E6" w:rsidP="000801E6">
      <w:pPr>
        <w:pStyle w:val="Caption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cs/>
        </w:rPr>
        <w:t xml:space="preserve">ภาพที่ </w:t>
      </w:r>
      <w:r>
        <w:t>5 Architecture Diagram</w:t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594D811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DA62FD">
        <w:rPr>
          <w:rFonts w:ascii="TH SarabunPSK" w:hAnsi="TH SarabunPSK" w:cs="TH SarabunPSK"/>
          <w:sz w:val="32"/>
          <w:szCs w:val="32"/>
        </w:rPr>
        <w:t xml:space="preserve">PDFBox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  <w:r w:rsidR="00DA62FD">
        <w:rPr>
          <w:rFonts w:ascii="TH SarabunPSK" w:hAnsi="TH SarabunPSK" w:cs="TH SarabunPSK" w:hint="cs"/>
          <w:sz w:val="32"/>
          <w:szCs w:val="32"/>
          <w:cs/>
        </w:rPr>
        <w:t xml:space="preserve">หรือโปรแกรม </w:t>
      </w:r>
      <w:r w:rsidR="00DA62FD">
        <w:rPr>
          <w:rFonts w:ascii="TH SarabunPSK" w:hAnsi="TH SarabunPSK" w:cs="TH SarabunPSK"/>
          <w:sz w:val="32"/>
          <w:szCs w:val="32"/>
        </w:rPr>
        <w:t xml:space="preserve">unzip </w:t>
      </w:r>
      <w:r w:rsidR="00DA62FD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ที่ใช้ในการแปลงไฟล์ </w:t>
      </w:r>
      <w:r w:rsidR="00DA62FD">
        <w:rPr>
          <w:rFonts w:ascii="TH SarabunPSK" w:hAnsi="TH SarabunPSK" w:cs="TH SarabunPSK"/>
          <w:sz w:val="32"/>
          <w:szCs w:val="32"/>
        </w:rPr>
        <w:t xml:space="preserve">DOCX </w:t>
      </w:r>
      <w:r w:rsidR="00DA62FD">
        <w:rPr>
          <w:rFonts w:ascii="TH SarabunPSK" w:hAnsi="TH SarabunPSK" w:cs="TH SarabunPSK" w:hint="cs"/>
          <w:sz w:val="32"/>
          <w:szCs w:val="32"/>
          <w:cs/>
        </w:rPr>
        <w:t>ให้เป็นไฟล์ข้อความ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66AF297A" w:rsidR="008F74F9" w:rsidRPr="00E71A98" w:rsidRDefault="00DA62FD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โปรแกรมที่ใช้ในการทำ </w:t>
      </w:r>
      <w:r>
        <w:rPr>
          <w:rFonts w:ascii="TH SarabunPSK" w:hAnsi="TH SarabunPSK" w:cs="TH SarabunPSK"/>
          <w:sz w:val="32"/>
          <w:szCs w:val="32"/>
        </w:rPr>
        <w:t xml:space="preserve">Machine Learning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ซึ่งถูกพัฒนาขึ้นในภาษา </w:t>
      </w:r>
      <w:r>
        <w:rPr>
          <w:rFonts w:ascii="TH SarabunPSK" w:hAnsi="TH SarabunPSK" w:cs="TH SarabunPSK"/>
          <w:sz w:val="32"/>
          <w:szCs w:val="32"/>
        </w:rPr>
        <w:t>Python</w:t>
      </w:r>
    </w:p>
    <w:p w14:paraId="4D1A961B" w14:textId="2E5F5430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>และ ที่ใช้ในการจัดเก็บข้อมูล</w:t>
      </w:r>
      <w:r w:rsidR="00DA62FD">
        <w:rPr>
          <w:rFonts w:ascii="TH SarabunPSK" w:hAnsi="TH SarabunPSK" w:cs="TH SarabunPSK" w:hint="cs"/>
          <w:sz w:val="32"/>
          <w:szCs w:val="32"/>
          <w:cs/>
        </w:rPr>
        <w:t>ตัวไฟล์เอกสารต้นฉบับ</w:t>
      </w:r>
    </w:p>
    <w:p w14:paraId="0FFD6E24" w14:textId="5E304565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</w:t>
      </w:r>
      <w:r w:rsidR="00DA62FD">
        <w:rPr>
          <w:rFonts w:ascii="TH SarabunPSK" w:hAnsi="TH SarabunPSK" w:cs="TH SarabunPSK"/>
          <w:sz w:val="32"/>
          <w:szCs w:val="32"/>
        </w:rPr>
        <w:t>Impala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0DF894B0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>PDF</w:t>
      </w:r>
      <w:r w:rsidR="00DA62FD">
        <w:rPr>
          <w:rFonts w:ascii="TH SarabunPSK" w:hAnsi="TH SarabunPSK" w:cs="TH SarabunPSK"/>
          <w:sz w:val="32"/>
          <w:szCs w:val="32"/>
        </w:rPr>
        <w:t>,DOCX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1A23C9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หรือรับ </w:t>
      </w:r>
      <w:r w:rsidR="001A23C9">
        <w:rPr>
          <w:rFonts w:ascii="TH SarabunPSK" w:hAnsi="TH SarabunPSK" w:cs="TH SarabunPSK"/>
          <w:sz w:val="32"/>
          <w:szCs w:val="32"/>
        </w:rPr>
        <w:t xml:space="preserve">label </w:t>
      </w:r>
      <w:r w:rsidR="001A23C9">
        <w:rPr>
          <w:rFonts w:ascii="TH SarabunPSK" w:hAnsi="TH SarabunPSK" w:cs="TH SarabunPSK" w:hint="cs"/>
          <w:sz w:val="32"/>
          <w:szCs w:val="32"/>
          <w:cs/>
        </w:rPr>
        <w:t xml:space="preserve">ที่ผู้เชี่ยวชาญใส่มาให้ในเอกสารตัวอย่างที่จัดเตรียมไว้เรียบร้อยแล้ว </w:t>
      </w:r>
      <w:r w:rsidRPr="00E71A98">
        <w:rPr>
          <w:rFonts w:ascii="TH SarabunPSK" w:hAnsi="TH SarabunPSK" w:cs="TH SarabunPSK"/>
          <w:sz w:val="32"/>
          <w:szCs w:val="32"/>
          <w:cs/>
        </w:rPr>
        <w:t>แล้วทำการส่ง</w:t>
      </w:r>
      <w:r w:rsidR="001A23C9">
        <w:rPr>
          <w:rFonts w:ascii="TH SarabunPSK" w:hAnsi="TH SarabunPSK" w:cs="TH SarabunPSK" w:hint="cs"/>
          <w:sz w:val="32"/>
          <w:szCs w:val="32"/>
          <w:cs/>
        </w:rPr>
        <w:t>ไฟล์เอกสาร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="001A23C9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1A23C9">
        <w:rPr>
          <w:rFonts w:ascii="TH SarabunPSK" w:hAnsi="TH SarabunPSK" w:cs="TH SarabunPSK"/>
          <w:sz w:val="32"/>
          <w:szCs w:val="32"/>
        </w:rPr>
        <w:t xml:space="preserve">label </w:t>
      </w:r>
      <w:r w:rsidR="001A23C9">
        <w:rPr>
          <w:rFonts w:ascii="TH SarabunPSK" w:hAnsi="TH SarabunPSK" w:cs="TH SarabunPSK" w:hint="cs"/>
          <w:sz w:val="32"/>
          <w:szCs w:val="32"/>
          <w:cs/>
        </w:rPr>
        <w:t>จะมีการ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5CBCB71B" w:rsidR="008F74F9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8A6A12">
        <w:rPr>
          <w:rFonts w:ascii="TH SarabunPSK" w:hAnsi="TH SarabunPSK" w:cs="TH SarabunPSK"/>
          <w:sz w:val="32"/>
          <w:szCs w:val="32"/>
        </w:rPr>
        <w:t>Impala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="008A6A12">
        <w:rPr>
          <w:rFonts w:ascii="TH SarabunPSK" w:hAnsi="TH SarabunPSK" w:cs="TH SarabunPSK"/>
          <w:sz w:val="32"/>
          <w:szCs w:val="32"/>
        </w:rPr>
        <w:t>JDBC</w:t>
      </w:r>
    </w:p>
    <w:p w14:paraId="4EC97853" w14:textId="77777777" w:rsidR="006D718C" w:rsidRDefault="006D718C" w:rsidP="008F74F9">
      <w:pPr>
        <w:ind w:firstLine="720"/>
        <w:jc w:val="both"/>
        <w:rPr>
          <w:rFonts w:ascii="TH SarabunPSK" w:hAnsi="TH SarabunPSK" w:cs="TH SarabunPSK" w:hint="cs"/>
          <w:sz w:val="32"/>
          <w:szCs w:val="32"/>
        </w:rPr>
      </w:pPr>
    </w:p>
    <w:p w14:paraId="605A88D0" w14:textId="58383924" w:rsidR="008A6A12" w:rsidRPr="000801E6" w:rsidRDefault="008A6A12" w:rsidP="000801E6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801E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ส่วนที่ได้ทำการพัฒนาได้พัฒนาขึ้นเอง</w:t>
      </w:r>
    </w:p>
    <w:p w14:paraId="23A8C097" w14:textId="4FA7DD5F" w:rsidR="008A6A12" w:rsidRPr="000801E6" w:rsidRDefault="008A6A12" w:rsidP="000801E6">
      <w:pPr>
        <w:ind w:firstLine="3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0801E6">
        <w:rPr>
          <w:rFonts w:ascii="TH SarabunPSK" w:hAnsi="TH SarabunPSK" w:cs="TH SarabunPSK"/>
          <w:b/>
          <w:bCs/>
          <w:sz w:val="32"/>
          <w:szCs w:val="32"/>
        </w:rPr>
        <w:t xml:space="preserve">Machine Learning </w:t>
      </w:r>
    </w:p>
    <w:p w14:paraId="76AFC443" w14:textId="7ACA6F02" w:rsidR="000801E6" w:rsidRDefault="000801E6" w:rsidP="000801E6">
      <w:pPr>
        <w:pStyle w:val="ListParagraph"/>
        <w:numPr>
          <w:ilvl w:val="0"/>
          <w:numId w:val="14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Pipeline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ทั้งหมดในการทำ </w:t>
      </w:r>
      <w:r>
        <w:rPr>
          <w:rFonts w:ascii="TH SarabunPSK" w:hAnsi="TH SarabunPSK" w:cs="TH SarabunPSK"/>
          <w:sz w:val="32"/>
          <w:szCs w:val="32"/>
        </w:rPr>
        <w:t xml:space="preserve">Machine Learning - </w:t>
      </w:r>
      <w:r>
        <w:rPr>
          <w:rFonts w:ascii="TH SarabunPSK" w:hAnsi="TH SarabunPSK" w:cs="TH SarabunPSK" w:hint="cs"/>
          <w:sz w:val="32"/>
          <w:szCs w:val="32"/>
          <w:cs/>
        </w:rPr>
        <w:t>ทีมงานพัฒนา</w:t>
      </w:r>
    </w:p>
    <w:p w14:paraId="2438D006" w14:textId="07BC3664" w:rsidR="008A6A12" w:rsidRDefault="000801E6" w:rsidP="000801E6">
      <w:pPr>
        <w:pStyle w:val="ListParagraph"/>
        <w:numPr>
          <w:ilvl w:val="0"/>
          <w:numId w:val="14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การแปลง </w:t>
      </w:r>
      <w:r>
        <w:rPr>
          <w:rFonts w:ascii="TH SarabunPSK" w:hAnsi="TH SarabunPSK" w:cs="TH SarabunPSK"/>
          <w:sz w:val="32"/>
          <w:szCs w:val="32"/>
        </w:rPr>
        <w:t xml:space="preserve">PDF/Doc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Text - PDFBox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Unzip</w:t>
      </w:r>
    </w:p>
    <w:p w14:paraId="7F62DB03" w14:textId="3019FF72" w:rsidR="000801E6" w:rsidRPr="000801E6" w:rsidRDefault="000801E6" w:rsidP="000801E6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การแปลง </w:t>
      </w:r>
      <w:r>
        <w:rPr>
          <w:rFonts w:ascii="TH SarabunPSK" w:hAnsi="TH SarabunPSK" w:cs="TH SarabunPSK"/>
          <w:sz w:val="32"/>
          <w:szCs w:val="32"/>
        </w:rPr>
        <w:t xml:space="preserve">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ภาษาไทยให้กลายเป็น </w:t>
      </w:r>
      <w:r>
        <w:rPr>
          <w:rFonts w:ascii="TH SarabunPSK" w:hAnsi="TH SarabunPSK" w:cs="TH SarabunPSK"/>
          <w:sz w:val="32"/>
          <w:szCs w:val="32"/>
        </w:rPr>
        <w:t>Vector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0801E6">
        <w:rPr>
          <w:rFonts w:ascii="TH SarabunPSK" w:hAnsi="TH SarabunPSK" w:cs="TH SarabunPSK" w:hint="cs"/>
          <w:sz w:val="32"/>
          <w:szCs w:val="32"/>
          <w:cs/>
        </w:rPr>
        <w:t xml:space="preserve">ทีมงานพัฒนาขึ้นมาโดยดัดแปลงจาก </w:t>
      </w:r>
      <w:r>
        <w:rPr>
          <w:rFonts w:ascii="TH SarabunPSK" w:hAnsi="TH SarabunPSK" w:cs="TH SarabunPSK"/>
          <w:sz w:val="32"/>
          <w:szCs w:val="32"/>
        </w:rPr>
        <w:t xml:space="preserve">CountVecterizer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ให้สามารถเก็บ </w:t>
      </w:r>
      <w:r>
        <w:rPr>
          <w:rFonts w:ascii="TH SarabunPSK" w:hAnsi="TH SarabunPSK" w:cs="TH SarabunPSK"/>
          <w:sz w:val="32"/>
          <w:szCs w:val="32"/>
        </w:rPr>
        <w:t xml:space="preserve">Vector </w:t>
      </w:r>
      <w:r>
        <w:rPr>
          <w:rFonts w:ascii="TH SarabunPSK" w:hAnsi="TH SarabunPSK" w:cs="TH SarabunPSK" w:hint="cs"/>
          <w:sz w:val="32"/>
          <w:szCs w:val="32"/>
          <w:cs/>
        </w:rPr>
        <w:t>คำภาษาไทยได้ จาก</w:t>
      </w:r>
      <w:hyperlink r:id="rId15" w:history="1">
        <w:r w:rsidRPr="000801E6">
          <w:rPr>
            <w:rStyle w:val="Hyperlink"/>
            <w:rFonts w:ascii="TH SarabunPSK" w:hAnsi="TH SarabunPSK" w:cs="TH SarabunPSK"/>
            <w:sz w:val="32"/>
            <w:szCs w:val="32"/>
          </w:rPr>
          <w:t>http://scikitlearn.org/stable/modules/generated/sklearn.feature_extraction.text.CountVectorizer.html</w:t>
        </w:r>
      </w:hyperlink>
      <w:r w:rsidRPr="000801E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6756D88" w14:textId="2E8CCB66" w:rsidR="000801E6" w:rsidRDefault="000801E6" w:rsidP="000801E6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>
        <w:rPr>
          <w:rFonts w:ascii="TH SarabunPSK" w:hAnsi="TH SarabunPSK" w:cs="TH SarabunPSK"/>
          <w:sz w:val="32"/>
          <w:szCs w:val="32"/>
        </w:rPr>
        <w:t xml:space="preserve">Stopword Remover – </w:t>
      </w:r>
      <w:r>
        <w:rPr>
          <w:rFonts w:ascii="TH SarabunPSK" w:hAnsi="TH SarabunPSK" w:cs="TH SarabunPSK" w:hint="cs"/>
          <w:sz w:val="32"/>
          <w:szCs w:val="32"/>
          <w:cs/>
        </w:rPr>
        <w:t>ทีมงานพัฒนา</w:t>
      </w:r>
    </w:p>
    <w:p w14:paraId="214701B5" w14:textId="239272FA" w:rsidR="000801E6" w:rsidRDefault="000801E6" w:rsidP="000801E6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Supervised Machine Learning – Scikit Library</w:t>
      </w:r>
    </w:p>
    <w:p w14:paraId="74A59DC6" w14:textId="77777777" w:rsidR="008A6A12" w:rsidRPr="00854DA3" w:rsidRDefault="008A6A12" w:rsidP="00854DA3">
      <w:pPr>
        <w:ind w:firstLine="3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54DA3">
        <w:rPr>
          <w:rFonts w:ascii="TH SarabunPSK" w:hAnsi="TH SarabunPSK" w:cs="TH SarabunPSK"/>
          <w:b/>
          <w:bCs/>
          <w:sz w:val="32"/>
          <w:szCs w:val="32"/>
        </w:rPr>
        <w:t>Web Application</w:t>
      </w:r>
    </w:p>
    <w:p w14:paraId="2B8F1E65" w14:textId="150C2F66" w:rsidR="008A6A12" w:rsidRDefault="00854DA3" w:rsidP="00854DA3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 xml:space="preserve">UI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ทีมงานพัฒนา และเรียกใช้ </w:t>
      </w:r>
      <w:r>
        <w:rPr>
          <w:rFonts w:ascii="TH SarabunPSK" w:hAnsi="TH SarabunPSK" w:cs="TH SarabunPSK"/>
          <w:sz w:val="32"/>
          <w:szCs w:val="32"/>
        </w:rPr>
        <w:t xml:space="preserve">Boostrap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 จาก </w:t>
      </w:r>
      <w:hyperlink r:id="rId16" w:history="1">
        <w:r w:rsidRPr="00F747D8">
          <w:rPr>
            <w:rStyle w:val="Hyperlink"/>
            <w:rFonts w:ascii="TH SarabunPSK" w:hAnsi="TH SarabunPSK" w:cs="TH SarabunPSK"/>
            <w:sz w:val="32"/>
            <w:szCs w:val="32"/>
          </w:rPr>
          <w:t>http://getbootstrap.com/</w:t>
        </w:r>
      </w:hyperlink>
    </w:p>
    <w:p w14:paraId="6B245873" w14:textId="67CD7FEF" w:rsidR="00854DA3" w:rsidRDefault="00E65833" w:rsidP="00854DA3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สำหรับการเรียก </w:t>
      </w:r>
      <w:r>
        <w:rPr>
          <w:rFonts w:ascii="TH SarabunPSK" w:hAnsi="TH SarabunPSK" w:cs="TH SarabunPSK"/>
          <w:sz w:val="32"/>
          <w:szCs w:val="32"/>
        </w:rPr>
        <w:t xml:space="preserve">Imapala Database – </w:t>
      </w:r>
      <w:r>
        <w:rPr>
          <w:rFonts w:ascii="TH SarabunPSK" w:hAnsi="TH SarabunPSK" w:cs="TH SarabunPSK" w:hint="cs"/>
          <w:sz w:val="32"/>
          <w:szCs w:val="32"/>
          <w:cs/>
        </w:rPr>
        <w:t>ทีมงานพัฒนา</w:t>
      </w:r>
    </w:p>
    <w:p w14:paraId="3A7AF6EE" w14:textId="65E51191" w:rsidR="00E65833" w:rsidRDefault="00E65833" w:rsidP="00854DA3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Webserver – Ubuntu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Apache Server</w:t>
      </w:r>
    </w:p>
    <w:p w14:paraId="5387BA3B" w14:textId="69A6872D" w:rsidR="008F74F9" w:rsidRDefault="00E65833" w:rsidP="00E65833">
      <w:pPr>
        <w:ind w:left="3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Database</w:t>
      </w:r>
    </w:p>
    <w:p w14:paraId="349CAB21" w14:textId="283E5C87" w:rsidR="00E65833" w:rsidRDefault="00E65833" w:rsidP="00E65833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Database</w:t>
      </w:r>
      <w:r w:rsidRPr="00E65833">
        <w:rPr>
          <w:rFonts w:ascii="TH SarabunPSK" w:hAnsi="TH SarabunPSK" w:cs="TH SarabunPSK"/>
          <w:sz w:val="32"/>
          <w:szCs w:val="32"/>
        </w:rPr>
        <w:t xml:space="preserve"> Server – CentOS, Cloudera </w:t>
      </w:r>
      <w:r>
        <w:rPr>
          <w:rFonts w:ascii="TH SarabunPSK" w:hAnsi="TH SarabunPSK" w:cs="TH SarabunPSK"/>
          <w:sz w:val="32"/>
          <w:szCs w:val="32"/>
        </w:rPr>
        <w:t>Hadoop, Impala</w:t>
      </w:r>
    </w:p>
    <w:p w14:paraId="7B70648E" w14:textId="5AD429B0" w:rsidR="00E65833" w:rsidRDefault="00E65833" w:rsidP="00E65833">
      <w:pPr>
        <w:pStyle w:val="ListParagraph"/>
        <w:numPr>
          <w:ilvl w:val="0"/>
          <w:numId w:val="15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และเอกสารต่างๆ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>ทีมงานพัฒนา</w:t>
      </w:r>
    </w:p>
    <w:p w14:paraId="58551682" w14:textId="77777777" w:rsidR="00E65833" w:rsidRPr="00E65833" w:rsidRDefault="00E65833" w:rsidP="00E65833">
      <w:pPr>
        <w:pStyle w:val="ListParagraph"/>
        <w:ind w:left="360"/>
        <w:jc w:val="both"/>
        <w:rPr>
          <w:rFonts w:ascii="TH SarabunPSK" w:hAnsi="TH SarabunPSK" w:cs="TH SarabunPSK" w:hint="cs"/>
          <w:sz w:val="32"/>
          <w:szCs w:val="32"/>
        </w:rPr>
      </w:pPr>
    </w:p>
    <w:p w14:paraId="19003AE2" w14:textId="496909A5" w:rsidR="008F74F9" w:rsidRPr="00EC0905" w:rsidRDefault="008F74F9" w:rsidP="00EC0905">
      <w:pPr>
        <w:pStyle w:val="Heading2"/>
        <w:rPr>
          <w:rFonts w:cs="TH SarabunPSK"/>
          <w:b w:val="0"/>
          <w:bCs/>
        </w:rPr>
      </w:pPr>
      <w:r w:rsidRPr="00EC0905">
        <w:rPr>
          <w:rFonts w:cs="TH SarabunPSK"/>
          <w:b w:val="0"/>
          <w:bCs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510C2542" w14:textId="3A73C0AF" w:rsidR="008F74F9" w:rsidRPr="008A6A12" w:rsidRDefault="008F74F9" w:rsidP="008A6A1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  <w:r w:rsidR="008A6A12">
        <w:rPr>
          <w:rFonts w:ascii="TH SarabunPSK" w:hAnsi="TH SarabunPSK" w:cs="TH SarabunPSK" w:hint="cs"/>
          <w:sz w:val="32"/>
          <w:szCs w:val="32"/>
          <w:cs/>
        </w:rPr>
        <w:t>น</w:t>
      </w:r>
      <w:r w:rsidRPr="008A6A12">
        <w:rPr>
          <w:rFonts w:ascii="TH SarabunPSK" w:hAnsi="TH SarabunPSK" w:cs="TH SarabunPSK"/>
          <w:sz w:val="32"/>
          <w:szCs w:val="32"/>
          <w:cs/>
        </w:rPr>
        <w:t>ถ้า</w:t>
      </w:r>
      <w:r w:rsidRPr="008A6A12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8A6A12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 w:rsidRPr="008A6A12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8A6A12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161645B9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="001A23C9">
        <w:rPr>
          <w:rFonts w:ascii="TH SarabunPSK" w:hAnsi="TH SarabunPSK" w:cs="TH SarabunPSK"/>
          <w:sz w:val="32"/>
          <w:szCs w:val="32"/>
          <w:cs/>
          <w:lang w:eastAsia="ja-JP"/>
        </w:rPr>
        <w:t>จาก</w:t>
      </w:r>
      <w:r w:rsidR="001A23C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ไฟล์ </w:t>
      </w:r>
      <w:r w:rsidR="001A23C9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  <w:r w:rsidR="001A23C9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1A23C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ซึ่งในกรณีของไฟล์ </w:t>
      </w:r>
      <w:r w:rsidR="001A23C9">
        <w:rPr>
          <w:rFonts w:ascii="TH SarabunPSK" w:hAnsi="TH SarabunPSK" w:cs="TH SarabunPSK"/>
          <w:sz w:val="32"/>
          <w:szCs w:val="32"/>
          <w:lang w:eastAsia="ja-JP"/>
        </w:rPr>
        <w:t xml:space="preserve">DOCX </w:t>
      </w:r>
      <w:r w:rsidR="001A23C9">
        <w:rPr>
          <w:rFonts w:ascii="TH SarabunPSK" w:hAnsi="TH SarabunPSK" w:cs="TH SarabunPSK" w:hint="cs"/>
          <w:sz w:val="32"/>
          <w:szCs w:val="32"/>
          <w:cs/>
          <w:lang w:eastAsia="ja-JP"/>
        </w:rPr>
        <w:t>นั้นจะไม่มีปัญหาดังกล่าว</w:t>
      </w:r>
    </w:p>
    <w:p w14:paraId="34A26D65" w14:textId="007A0D40" w:rsidR="00EC0905" w:rsidRDefault="00EC0905" w:rsidP="00EC090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55B078C" w14:textId="703D61A5" w:rsidR="00EC0905" w:rsidRDefault="00EC0905" w:rsidP="00EC090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DD7EFCC" w14:textId="052E23B8" w:rsidR="00EC0905" w:rsidRPr="000715C3" w:rsidRDefault="00EC0905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กลุ่มผู้ใช้โปรแกรม</w:t>
      </w:r>
    </w:p>
    <w:p w14:paraId="561CF90C" w14:textId="16643EAF" w:rsidR="00EC0905" w:rsidRPr="006D718C" w:rsidRDefault="00E65833" w:rsidP="000715C3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cs/>
        </w:rPr>
      </w:pPr>
      <w:r w:rsidRPr="006D718C">
        <w:rPr>
          <w:rFonts w:ascii="TH SarabunPSK" w:hAnsi="TH SarabunPSK" w:cs="TH SarabunPSK"/>
          <w:sz w:val="32"/>
          <w:szCs w:val="32"/>
          <w:cs/>
        </w:rPr>
        <w:t>ผู้ปกครอง สามารถสืบค้นเอกสารต่าง</w:t>
      </w:r>
      <w:r w:rsidR="000715C3" w:rsidRPr="006D718C">
        <w:rPr>
          <w:rFonts w:ascii="TH SarabunPSK" w:hAnsi="TH SarabunPSK" w:cs="TH SarabunPSK"/>
          <w:sz w:val="32"/>
          <w:szCs w:val="32"/>
          <w:cs/>
        </w:rPr>
        <w:t xml:space="preserve">ๆ ที่เกี่ยวข้องกับการเรียนการสอน ตาม </w:t>
      </w:r>
      <w:r w:rsidR="000715C3" w:rsidRPr="006D718C">
        <w:rPr>
          <w:rFonts w:ascii="TH SarabunPSK" w:hAnsi="TH SarabunPSK" w:cs="TH SarabunPSK"/>
          <w:sz w:val="32"/>
          <w:szCs w:val="32"/>
        </w:rPr>
        <w:t xml:space="preserve">Tag </w:t>
      </w:r>
      <w:r w:rsidR="000715C3" w:rsidRPr="006D718C">
        <w:rPr>
          <w:rFonts w:ascii="TH SarabunPSK" w:hAnsi="TH SarabunPSK" w:cs="TH SarabunPSK"/>
          <w:sz w:val="32"/>
          <w:szCs w:val="32"/>
          <w:cs/>
        </w:rPr>
        <w:t xml:space="preserve">ที่ค้นหา เพื่อใช้ในการค้นหาโรงเรียนที่มีจุดเด่นในการเรียนการสอนแบบต่างๆ </w:t>
      </w:r>
    </w:p>
    <w:p w14:paraId="5A7D13D4" w14:textId="72213374" w:rsidR="00EC0905" w:rsidRPr="006D718C" w:rsidRDefault="000715C3" w:rsidP="000715C3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6D718C">
        <w:rPr>
          <w:rFonts w:ascii="TH SarabunPSK" w:hAnsi="TH SarabunPSK" w:cs="TH SarabunPSK"/>
          <w:sz w:val="32"/>
          <w:szCs w:val="32"/>
          <w:cs/>
        </w:rPr>
        <w:t>คุณครู สามารถสืบเอกสารต่างๆ เพื่อใช้ในการพัฒนาวิธีการสอนของตนเองได้</w:t>
      </w:r>
    </w:p>
    <w:p w14:paraId="48363FDC" w14:textId="55378729" w:rsidR="000715C3" w:rsidRPr="006D718C" w:rsidRDefault="000715C3" w:rsidP="000715C3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cs/>
        </w:rPr>
      </w:pPr>
      <w:r w:rsidRPr="006D718C">
        <w:rPr>
          <w:rFonts w:ascii="TH SarabunPSK" w:hAnsi="TH SarabunPSK" w:cs="TH SarabunPSK"/>
          <w:sz w:val="32"/>
          <w:szCs w:val="32"/>
          <w:cs/>
        </w:rPr>
        <w:t>คุณครูที่มีเอกสารด้านการเรียนการสอนและต้องการแบ่งปันความรู้ สามารถอัพโหลดเอกสารต่างๆเข้ามาในระบบและทำการจัดเอกสารให้อย่างอัตโนมัติ</w:t>
      </w:r>
    </w:p>
    <w:p w14:paraId="4506F725" w14:textId="59F9012C" w:rsidR="00EC0905" w:rsidRPr="000715C3" w:rsidRDefault="00A2258C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ผลของการทดสอบโปรแกรม</w:t>
      </w:r>
    </w:p>
    <w:p w14:paraId="40AEE0E2" w14:textId="032FC53A" w:rsidR="00A2258C" w:rsidRPr="000715C3" w:rsidRDefault="00A2258C" w:rsidP="00A2258C">
      <w:pPr>
        <w:rPr>
          <w:rFonts w:ascii="TH SarabunPSK" w:hAnsi="TH SarabunPSK" w:cs="TH SarabunPSK"/>
        </w:rPr>
      </w:pPr>
      <w:r w:rsidRPr="000715C3">
        <w:rPr>
          <w:rFonts w:ascii="TH SarabunPSK" w:hAnsi="TH SarabunPSK" w:cs="TH SarabunPSK"/>
          <w:cs/>
        </w:rPr>
        <w:tab/>
        <w:t>ผลทดสอบ</w:t>
      </w:r>
    </w:p>
    <w:p w14:paraId="5AAE02F5" w14:textId="618E65DA" w:rsidR="00A2258C" w:rsidRPr="000715C3" w:rsidRDefault="00A2258C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ปัญหาและอุปสรรค</w:t>
      </w:r>
    </w:p>
    <w:p w14:paraId="2EE64DA3" w14:textId="16C56514" w:rsidR="00A2258C" w:rsidRPr="000728F8" w:rsidRDefault="00A2258C" w:rsidP="00A2258C">
      <w:pPr>
        <w:rPr>
          <w:rFonts w:ascii="TH SarabunPSK" w:hAnsi="TH SarabunPSK" w:cs="TH SarabunPSK" w:hint="cs"/>
          <w:sz w:val="32"/>
          <w:szCs w:val="32"/>
        </w:rPr>
      </w:pPr>
      <w:r w:rsidRPr="000715C3">
        <w:rPr>
          <w:rFonts w:ascii="TH SarabunPSK" w:hAnsi="TH SarabunPSK" w:cs="TH SarabunPSK"/>
          <w:cs/>
        </w:rPr>
        <w:tab/>
      </w:r>
      <w:r w:rsidR="002F3BA0" w:rsidRPr="000728F8">
        <w:rPr>
          <w:rFonts w:ascii="TH SarabunPSK" w:hAnsi="TH SarabunPSK" w:cs="TH SarabunPSK" w:hint="cs"/>
          <w:sz w:val="32"/>
          <w:szCs w:val="32"/>
          <w:cs/>
        </w:rPr>
        <w:t>เนื่องจากภาษาไทยเป็นภา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>ษาที่มีการใช้ระบบสระและวรรณยุคต์ทำให้การแปลง</w:t>
      </w:r>
      <w:r w:rsidR="00D90702" w:rsidRPr="000728F8">
        <w:rPr>
          <w:rFonts w:ascii="TH SarabunPSK" w:hAnsi="TH SarabunPSK" w:cs="TH SarabunPSK"/>
          <w:sz w:val="32"/>
          <w:szCs w:val="32"/>
        </w:rPr>
        <w:t xml:space="preserve"> PDF 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 xml:space="preserve">กลายเป็น </w:t>
      </w:r>
      <w:r w:rsidR="00D90702" w:rsidRPr="000728F8">
        <w:rPr>
          <w:rFonts w:ascii="TH SarabunPSK" w:hAnsi="TH SarabunPSK" w:cs="TH SarabunPSK"/>
          <w:sz w:val="32"/>
          <w:szCs w:val="32"/>
        </w:rPr>
        <w:t xml:space="preserve">text 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 xml:space="preserve">นั้นจะเกิดปัญหาเนื่องจากตัวอักษรดังกล่าว 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เนื่องจากไม่มีโปรแกรมสำหรับการดึง </w:t>
      </w:r>
      <w:r w:rsidR="00D90702" w:rsidRPr="000728F8">
        <w:rPr>
          <w:rFonts w:ascii="TH SarabunPSK" w:hAnsi="TH SarabunPSK" w:cs="TH SarabunPSK"/>
          <w:sz w:val="32"/>
          <w:szCs w:val="32"/>
        </w:rPr>
        <w:t xml:space="preserve">Text 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D90702" w:rsidRPr="000728F8">
        <w:rPr>
          <w:rFonts w:ascii="TH SarabunPSK" w:hAnsi="TH SarabunPSK" w:cs="TH SarabunPSK"/>
          <w:sz w:val="32"/>
          <w:szCs w:val="32"/>
        </w:rPr>
        <w:t xml:space="preserve">PDF 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>สำหรับภาษาไทยโดยเฉพาะ</w:t>
      </w:r>
      <w:r w:rsidR="00D90702" w:rsidRPr="000728F8">
        <w:rPr>
          <w:rFonts w:ascii="TH SarabunPSK" w:hAnsi="TH SarabunPSK" w:cs="TH SarabunPSK" w:hint="cs"/>
          <w:sz w:val="32"/>
          <w:szCs w:val="32"/>
          <w:cs/>
        </w:rPr>
        <w:t xml:space="preserve"> ทำให้จำเป็นต้องใช้โปรแกรมสำหรับภาษาอังกฤษโดยการใช้โปรแกรมสำหรับตัดคำทั่วไปในภาษาอังกฤษจะไม่มีระบบตัวอักษรเหล่านี้ทำให้เกิดความผิดพลาดได้</w:t>
      </w:r>
    </w:p>
    <w:p w14:paraId="6C9D6454" w14:textId="16B457F5" w:rsidR="00D90702" w:rsidRPr="000728F8" w:rsidRDefault="00D90702" w:rsidP="00A2258C">
      <w:pPr>
        <w:rPr>
          <w:rFonts w:ascii="TH SarabunPSK" w:hAnsi="TH SarabunPSK" w:cs="TH SarabunPSK"/>
          <w:sz w:val="32"/>
          <w:szCs w:val="32"/>
        </w:rPr>
      </w:pPr>
      <w:r w:rsidRPr="000728F8">
        <w:rPr>
          <w:rFonts w:ascii="TH SarabunPSK" w:hAnsi="TH SarabunPSK" w:cs="TH SarabunPSK"/>
          <w:sz w:val="32"/>
          <w:szCs w:val="32"/>
          <w:cs/>
        </w:rPr>
        <w:tab/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ในส่วนของการทำ </w:t>
      </w:r>
      <w:r w:rsidRPr="000728F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นั้น เนื่องจากการทำการ </w:t>
      </w:r>
      <w:r w:rsidRPr="000728F8">
        <w:rPr>
          <w:rFonts w:ascii="TH SarabunPSK" w:hAnsi="TH SarabunPSK" w:cs="TH SarabunPSK"/>
          <w:sz w:val="32"/>
          <w:szCs w:val="32"/>
        </w:rPr>
        <w:t xml:space="preserve">tag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เอกสารภาษาไทยนั้น ต้องใช้ทรัพยากรคนและเวลาเป็นอย่างมาก ทำให้เอกสารสำหรับการ </w:t>
      </w:r>
      <w:r w:rsidRPr="000728F8">
        <w:rPr>
          <w:rFonts w:ascii="TH SarabunPSK" w:hAnsi="TH SarabunPSK" w:cs="TH SarabunPSK"/>
          <w:sz w:val="32"/>
          <w:szCs w:val="32"/>
        </w:rPr>
        <w:t xml:space="preserve">training model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นั้นไม่เยอะเพียงพอสำหรับการ </w:t>
      </w:r>
      <w:r w:rsidRPr="000728F8">
        <w:rPr>
          <w:rFonts w:ascii="TH SarabunPSK" w:hAnsi="TH SarabunPSK" w:cs="TH SarabunPSK"/>
          <w:sz w:val="32"/>
          <w:szCs w:val="32"/>
        </w:rPr>
        <w:t>train Machine Learning Model</w:t>
      </w:r>
    </w:p>
    <w:p w14:paraId="1F9F088E" w14:textId="40D16969" w:rsidR="000728F8" w:rsidRPr="000728F8" w:rsidRDefault="000728F8" w:rsidP="00A2258C">
      <w:pPr>
        <w:rPr>
          <w:rFonts w:ascii="TH SarabunPSK" w:hAnsi="TH SarabunPSK" w:cs="TH SarabunPSK" w:hint="cs"/>
          <w:sz w:val="32"/>
          <w:szCs w:val="32"/>
        </w:rPr>
      </w:pPr>
      <w:r w:rsidRPr="000728F8">
        <w:rPr>
          <w:rFonts w:ascii="TH SarabunPSK" w:hAnsi="TH SarabunPSK" w:cs="TH SarabunPSK" w:hint="cs"/>
          <w:sz w:val="32"/>
          <w:szCs w:val="32"/>
          <w:cs/>
        </w:rPr>
        <w:tab/>
        <w:t xml:space="preserve">เนื่องจาก </w:t>
      </w:r>
      <w:r w:rsidRPr="000728F8">
        <w:rPr>
          <w:rFonts w:ascii="TH SarabunPSK" w:hAnsi="TH SarabunPSK" w:cs="TH SarabunPSK"/>
          <w:sz w:val="32"/>
          <w:szCs w:val="32"/>
        </w:rPr>
        <w:t xml:space="preserve">Lexto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นั้นจำเป็นต้องมีการอัพเดท </w:t>
      </w:r>
      <w:r w:rsidRPr="000728F8">
        <w:rPr>
          <w:rFonts w:ascii="TH SarabunPSK" w:hAnsi="TH SarabunPSK" w:cs="TH SarabunPSK"/>
          <w:sz w:val="32"/>
          <w:szCs w:val="32"/>
        </w:rPr>
        <w:t xml:space="preserve">Dictionary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เพื่อรองรับคำใหม่ๆเพิ่มขึ้นในการตัดคำทำให้จำเป็นต้องทำการ </w:t>
      </w:r>
      <w:r w:rsidRPr="000728F8">
        <w:rPr>
          <w:rFonts w:ascii="TH SarabunPSK" w:hAnsi="TH SarabunPSK" w:cs="TH SarabunPSK"/>
          <w:sz w:val="32"/>
          <w:szCs w:val="32"/>
        </w:rPr>
        <w:t xml:space="preserve">update Lexto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>ตลอดเวลา</w:t>
      </w:r>
    </w:p>
    <w:p w14:paraId="3CC5B49D" w14:textId="4C53558E" w:rsidR="000728F8" w:rsidRPr="000728F8" w:rsidRDefault="000728F8" w:rsidP="00A2258C">
      <w:pPr>
        <w:rPr>
          <w:rFonts w:ascii="TH SarabunPSK" w:hAnsi="TH SarabunPSK" w:cs="TH SarabunPSK" w:hint="cs"/>
          <w:sz w:val="32"/>
          <w:szCs w:val="32"/>
          <w:cs/>
        </w:rPr>
      </w:pPr>
      <w:r w:rsidRPr="000728F8">
        <w:rPr>
          <w:rFonts w:ascii="TH SarabunPSK" w:hAnsi="TH SarabunPSK" w:cs="TH SarabunPSK"/>
          <w:sz w:val="32"/>
          <w:szCs w:val="32"/>
          <w:cs/>
        </w:rPr>
        <w:tab/>
      </w:r>
      <w:r w:rsidRPr="000728F8">
        <w:rPr>
          <w:rFonts w:ascii="TH SarabunPSK" w:hAnsi="TH SarabunPSK" w:cs="TH SarabunPSK" w:hint="cs"/>
          <w:sz w:val="32"/>
          <w:szCs w:val="32"/>
          <w:cs/>
        </w:rPr>
        <w:t>เวลาสำหรับการทำโปรเจคน้อยเกินไป ทำให้ชิ้นงานอาจจะยังไม่เสร็จสมบูรณ์ในบางส่วน ต้องใช้เวลาในการพัฒนาต่อในภายหลัง</w:t>
      </w:r>
    </w:p>
    <w:p w14:paraId="2F891446" w14:textId="51E8F5C2" w:rsidR="00A2258C" w:rsidRPr="000715C3" w:rsidRDefault="00A2258C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แนวทางการพัฒนาและประยุกต์ใช้ร่วมกับงานอื่นๆ ในขั้นตอนต่อไป</w:t>
      </w:r>
    </w:p>
    <w:p w14:paraId="0C6B3351" w14:textId="0EAEE982" w:rsidR="000728F8" w:rsidRPr="000728F8" w:rsidRDefault="000728F8" w:rsidP="00A2258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นำระบบ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8F8">
        <w:rPr>
          <w:rFonts w:ascii="TH SarabunPSK" w:hAnsi="TH SarabunPSK" w:cs="TH SarabunPSK"/>
          <w:sz w:val="32"/>
          <w:szCs w:val="32"/>
        </w:rPr>
        <w:t xml:space="preserve">OCR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ที่รองรับภาษาไทยมาใช้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เพื่อให้ได้ข้อมูล </w:t>
      </w:r>
      <w:r w:rsidRPr="000728F8">
        <w:rPr>
          <w:rFonts w:ascii="TH SarabunPSK" w:hAnsi="TH SarabunPSK" w:cs="TH SarabunPSK"/>
          <w:sz w:val="32"/>
          <w:szCs w:val="32"/>
        </w:rPr>
        <w:t xml:space="preserve">Text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728F8">
        <w:rPr>
          <w:rFonts w:ascii="TH SarabunPSK" w:hAnsi="TH SarabunPSK" w:cs="TH SarabunPSK"/>
          <w:sz w:val="32"/>
          <w:szCs w:val="32"/>
        </w:rPr>
        <w:t xml:space="preserve">PDF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>ที่มีความถูกต้องมากกว่าเดิม</w:t>
      </w:r>
    </w:p>
    <w:p w14:paraId="6D7887E2" w14:textId="71CDC348" w:rsidR="000728F8" w:rsidRPr="000728F8" w:rsidRDefault="000728F8" w:rsidP="00A2258C">
      <w:pPr>
        <w:rPr>
          <w:rFonts w:ascii="TH SarabunPSK" w:hAnsi="TH SarabunPSK" w:cs="TH SarabunPSK"/>
          <w:sz w:val="32"/>
          <w:szCs w:val="32"/>
        </w:rPr>
      </w:pPr>
      <w:r w:rsidRPr="000728F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ติดตั้งระบบประมวลผลแบบ </w:t>
      </w:r>
      <w:r w:rsidRPr="000728F8">
        <w:rPr>
          <w:rFonts w:ascii="TH SarabunPSK" w:hAnsi="TH SarabunPSK" w:cs="TH SarabunPSK"/>
          <w:sz w:val="32"/>
          <w:szCs w:val="32"/>
        </w:rPr>
        <w:t xml:space="preserve">Parallel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0728F8">
        <w:rPr>
          <w:rFonts w:ascii="TH SarabunPSK" w:hAnsi="TH SarabunPSK" w:cs="TH SarabunPSK"/>
          <w:sz w:val="32"/>
          <w:szCs w:val="32"/>
        </w:rPr>
        <w:t xml:space="preserve">Spark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>เพื่อเพิ่มประสิทธิภาพในการประมวลผล</w:t>
      </w:r>
      <w:r w:rsidRPr="000728F8">
        <w:rPr>
          <w:rFonts w:ascii="TH SarabunPSK" w:hAnsi="TH SarabunPSK" w:cs="TH SarabunPSK"/>
          <w:sz w:val="32"/>
          <w:szCs w:val="32"/>
        </w:rPr>
        <w:t xml:space="preserve">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ในกรณีที่ระบบมีการใช้งานเป็น </w:t>
      </w:r>
      <w:r w:rsidRPr="000728F8">
        <w:rPr>
          <w:rFonts w:ascii="TH SarabunPSK" w:hAnsi="TH SarabunPSK" w:cs="TH SarabunPSK"/>
          <w:sz w:val="32"/>
          <w:szCs w:val="32"/>
        </w:rPr>
        <w:t xml:space="preserve">Community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>ขนาดใหญ่ โดยมีคนอัพโหลดเอกสารจำนวนมาก ทำให้จำเป็นต้องใช้กำลังในการประมวลผลเอกสารเหล่านั้น</w:t>
      </w:r>
    </w:p>
    <w:p w14:paraId="15DAA350" w14:textId="3B90948C" w:rsidR="000728F8" w:rsidRPr="000728F8" w:rsidRDefault="000728F8" w:rsidP="00A2258C">
      <w:pPr>
        <w:rPr>
          <w:rFonts w:ascii="TH SarabunPSK" w:hAnsi="TH SarabunPSK" w:cs="TH SarabunPSK" w:hint="cs"/>
          <w:sz w:val="32"/>
          <w:szCs w:val="32"/>
        </w:rPr>
      </w:pPr>
      <w:r w:rsidRPr="000728F8">
        <w:rPr>
          <w:rFonts w:ascii="TH SarabunPSK" w:hAnsi="TH SarabunPSK" w:cs="TH SarabunPSK"/>
          <w:sz w:val="32"/>
          <w:szCs w:val="32"/>
          <w:cs/>
        </w:rPr>
        <w:tab/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ติดตั้งระบบ </w:t>
      </w:r>
      <w:r w:rsidRPr="000728F8">
        <w:rPr>
          <w:rFonts w:ascii="TH SarabunPSK" w:hAnsi="TH SarabunPSK" w:cs="TH SarabunPSK"/>
          <w:sz w:val="32"/>
          <w:szCs w:val="32"/>
        </w:rPr>
        <w:t xml:space="preserve">Feedback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สำหรับรับความเห็นของผู้ใช้ที่มีความสนใจในเนื้อหา เพื่อที่จะใช้ในการสอน </w:t>
      </w:r>
      <w:r w:rsidRPr="000728F8">
        <w:rPr>
          <w:rFonts w:ascii="TH SarabunPSK" w:hAnsi="TH SarabunPSK" w:cs="TH SarabunPSK"/>
          <w:sz w:val="32"/>
          <w:szCs w:val="32"/>
        </w:rPr>
        <w:t xml:space="preserve">Model </w:t>
      </w:r>
      <w:r w:rsidRPr="000728F8">
        <w:rPr>
          <w:rFonts w:ascii="TH SarabunPSK" w:hAnsi="TH SarabunPSK" w:cs="TH SarabunPSK" w:hint="cs"/>
          <w:sz w:val="32"/>
          <w:szCs w:val="32"/>
          <w:cs/>
        </w:rPr>
        <w:t xml:space="preserve">ให้มีความถูกต้องมากยิ่งขึ้น </w:t>
      </w:r>
    </w:p>
    <w:p w14:paraId="17EF2AB2" w14:textId="7BB4506C" w:rsidR="00A2258C" w:rsidRPr="000715C3" w:rsidRDefault="00A2258C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ข้อสรุปและข้อเสนอแนะ</w:t>
      </w:r>
    </w:p>
    <w:p w14:paraId="4F7E3073" w14:textId="2789C2F6" w:rsidR="00A2258C" w:rsidRPr="000715C3" w:rsidRDefault="00A2258C" w:rsidP="00A2258C">
      <w:pPr>
        <w:rPr>
          <w:rFonts w:ascii="TH SarabunPSK" w:hAnsi="TH SarabunPSK" w:cs="TH SarabunPSK"/>
          <w:cs/>
        </w:rPr>
      </w:pPr>
      <w:r w:rsidRPr="000715C3">
        <w:rPr>
          <w:rFonts w:ascii="TH SarabunPSK" w:hAnsi="TH SarabunPSK" w:cs="TH SarabunPSK"/>
          <w:cs/>
        </w:rPr>
        <w:tab/>
        <w:t>ผลลัพธ์ที่ได้ยังไม่ดี</w:t>
      </w:r>
      <w:bookmarkStart w:id="27" w:name="_GoBack"/>
      <w:bookmarkEnd w:id="27"/>
      <w:r w:rsidRPr="000715C3">
        <w:rPr>
          <w:rFonts w:ascii="TH SarabunPSK" w:hAnsi="TH SarabunPSK" w:cs="TH SarabunPSK"/>
          <w:cs/>
        </w:rPr>
        <w:t xml:space="preserve">พอเนื่องจากข้อมูลมีขนาดไม่มากพอ เราควรจะทำการหาข้อมูลเพิ่มเติมเพื่อใช้ในการสอน </w:t>
      </w:r>
      <w:r w:rsidRPr="000715C3">
        <w:rPr>
          <w:rFonts w:ascii="TH SarabunPSK" w:hAnsi="TH SarabunPSK" w:cs="TH SarabunPSK"/>
        </w:rPr>
        <w:t xml:space="preserve">ML </w:t>
      </w:r>
      <w:r w:rsidRPr="000715C3">
        <w:rPr>
          <w:rFonts w:ascii="TH SarabunPSK" w:hAnsi="TH SarabunPSK" w:cs="TH SarabunPSK"/>
          <w:cs/>
        </w:rPr>
        <w:t>เพื่อเพิ่มความถูกต้องที่มากกว่าเดิม</w:t>
      </w:r>
    </w:p>
    <w:p w14:paraId="471CB8D8" w14:textId="6B091F85" w:rsidR="00EC0905" w:rsidRPr="000715C3" w:rsidRDefault="00EC0905" w:rsidP="008F74F9">
      <w:pPr>
        <w:rPr>
          <w:rFonts w:ascii="TH SarabunPSK" w:hAnsi="TH SarabunPSK" w:cs="TH SarabunPSK"/>
          <w:sz w:val="32"/>
          <w:szCs w:val="32"/>
        </w:rPr>
      </w:pPr>
    </w:p>
    <w:p w14:paraId="5D285BB7" w14:textId="7A5D70B4" w:rsidR="00BA617D" w:rsidRPr="000715C3" w:rsidRDefault="00BA617D" w:rsidP="006A0320">
      <w:pPr>
        <w:pStyle w:val="Heading1"/>
        <w:rPr>
          <w:rFonts w:cs="TH SarabunPSK"/>
          <w:sz w:val="32"/>
          <w:szCs w:val="40"/>
        </w:rPr>
      </w:pPr>
      <w:r w:rsidRPr="000715C3">
        <w:rPr>
          <w:rFonts w:cs="TH SarabunPSK"/>
          <w:sz w:val="32"/>
          <w:szCs w:val="40"/>
          <w:cs/>
        </w:rPr>
        <w:t>บรรณานุกรม</w:t>
      </w:r>
    </w:p>
    <w:p w14:paraId="7053571D" w14:textId="77777777" w:rsidR="00BA617D" w:rsidRDefault="00BA617D" w:rsidP="00BA617D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4841F95B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7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0801C9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8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393AD0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9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5A91F947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151015" w14:textId="77777777" w:rsidR="00BA617D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16AFB3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5F371A" w14:textId="77777777" w:rsidR="00BA617D" w:rsidRPr="00C96069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20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38D1A874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21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>October 18]</w:t>
      </w:r>
    </w:p>
    <w:p w14:paraId="0198897B" w14:textId="462A7AA4" w:rsidR="00BA617D" w:rsidRPr="00370811" w:rsidRDefault="00260ABF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 xml:space="preserve"> </w:t>
      </w:r>
      <w:r w:rsidR="00BA617D" w:rsidRPr="00370811">
        <w:rPr>
          <w:rFonts w:ascii="TH Sarabun New" w:hAnsi="TH Sarabun New" w:cs="TH Sarabun New"/>
          <w:sz w:val="32"/>
          <w:szCs w:val="32"/>
        </w:rPr>
        <w:t>[13]</w:t>
      </w:r>
      <w:r w:rsidR="00BA617D" w:rsidRPr="00370811">
        <w:rPr>
          <w:rFonts w:ascii="TH Sarabun New" w:hAnsi="TH Sarabun New" w:cs="TH Sarabun New"/>
          <w:sz w:val="32"/>
          <w:szCs w:val="32"/>
        </w:rPr>
        <w:tab/>
        <w:t xml:space="preserve">PDFMiner, Yusuke Shinyama. 2013. Avaliable: </w:t>
      </w:r>
      <w:hyperlink r:id="rId22" w:history="1">
        <w:r w:rsidR="00BA617D"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 w:rsidR="00BA617D"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3DED2DA" w14:textId="6EB376DA" w:rsidR="00BA617D" w:rsidRDefault="00BA617D" w:rsidP="008F74F9">
      <w:pPr>
        <w:rPr>
          <w:rFonts w:ascii="TH Sarabun New" w:hAnsi="TH Sarabun New" w:cs="TH Sarabun New"/>
          <w:sz w:val="32"/>
          <w:szCs w:val="32"/>
        </w:rPr>
      </w:pPr>
    </w:p>
    <w:p w14:paraId="75E38CFE" w14:textId="35A4D998" w:rsidR="00A2258C" w:rsidRDefault="00A2258C" w:rsidP="008F74F9">
      <w:pPr>
        <w:rPr>
          <w:rFonts w:ascii="TH Sarabun New" w:hAnsi="TH Sarabun New" w:cs="TH Sarabun New"/>
          <w:sz w:val="32"/>
          <w:szCs w:val="32"/>
        </w:rPr>
      </w:pPr>
    </w:p>
    <w:p w14:paraId="103C76A9" w14:textId="7AA0EE15" w:rsidR="00A2258C" w:rsidRDefault="00A2258C" w:rsidP="008F74F9">
      <w:pPr>
        <w:rPr>
          <w:rFonts w:ascii="TH Sarabun New" w:hAnsi="TH Sarabun New" w:cs="TH Sarabun New"/>
          <w:sz w:val="32"/>
          <w:szCs w:val="32"/>
        </w:rPr>
      </w:pPr>
    </w:p>
    <w:p w14:paraId="0ADAA0C8" w14:textId="0056C398" w:rsidR="00A2258C" w:rsidRDefault="00A2258C" w:rsidP="008F74F9">
      <w:pPr>
        <w:rPr>
          <w:rFonts w:ascii="TH Sarabun New" w:hAnsi="TH Sarabun New" w:cs="TH Sarabun New"/>
          <w:sz w:val="32"/>
          <w:szCs w:val="32"/>
        </w:rPr>
      </w:pPr>
    </w:p>
    <w:p w14:paraId="1B9A54C5" w14:textId="77777777" w:rsidR="00A2258C" w:rsidRPr="00370811" w:rsidRDefault="00A2258C" w:rsidP="008F74F9">
      <w:pPr>
        <w:rPr>
          <w:rFonts w:ascii="TH Sarabun New" w:hAnsi="TH Sarabun New" w:cs="TH Sarabun New" w:hint="cs"/>
          <w:sz w:val="32"/>
          <w:szCs w:val="32"/>
        </w:rPr>
      </w:pPr>
    </w:p>
    <w:p w14:paraId="475A308B" w14:textId="0C37EC76" w:rsidR="00370811" w:rsidRPr="006A0320" w:rsidRDefault="00A2258C" w:rsidP="006A0320">
      <w:pPr>
        <w:pStyle w:val="Heading1"/>
        <w:rPr>
          <w:rFonts w:cs="TH SarabunPSK"/>
          <w:szCs w:val="40"/>
        </w:rPr>
      </w:pPr>
      <w:r w:rsidRPr="006A0320">
        <w:rPr>
          <w:rFonts w:cs="TH SarabunPSK"/>
          <w:szCs w:val="40"/>
          <w:shd w:val="clear" w:color="auto" w:fill="F4F2F2"/>
          <w:cs/>
        </w:rPr>
        <w:t xml:space="preserve">สถานที่ติดต่อของผู้พัฒนาและอาจารย์ที่ปรึกษา โทรศัพท์ มือถือ โทรสาร </w:t>
      </w:r>
      <w:r w:rsidRPr="006A0320">
        <w:rPr>
          <w:rFonts w:cs="TH SarabunPSK"/>
          <w:szCs w:val="40"/>
          <w:shd w:val="clear" w:color="auto" w:fill="F4F2F2"/>
        </w:rPr>
        <w:t>E-mail</w:t>
      </w:r>
      <w:r w:rsidRPr="006A0320">
        <w:rPr>
          <w:rStyle w:val="apple-converted-space"/>
          <w:rFonts w:cs="TH SarabunPSK"/>
          <w:b w:val="0"/>
          <w:bCs w:val="0"/>
          <w:szCs w:val="40"/>
          <w:shd w:val="clear" w:color="auto" w:fill="F4F2F2"/>
        </w:rPr>
        <w:t> </w:t>
      </w:r>
    </w:p>
    <w:p w14:paraId="2B11E0A2" w14:textId="7313393E" w:rsidR="00A2258C" w:rsidRPr="006A0320" w:rsidRDefault="00D80DE1" w:rsidP="00D80DE1">
      <w:pPr>
        <w:rPr>
          <w:rFonts w:ascii="TH SarabunPSK" w:hAnsi="TH SarabunPSK" w:cs="TH SarabunPSK"/>
          <w:bCs/>
          <w:sz w:val="32"/>
          <w:szCs w:val="32"/>
        </w:rPr>
      </w:pPr>
      <w:r w:rsidRPr="006A0320">
        <w:rPr>
          <w:rFonts w:ascii="TH SarabunPSK" w:hAnsi="TH SarabunPSK" w:cs="TH SarabunPSK"/>
          <w:bCs/>
          <w:sz w:val="32"/>
          <w:szCs w:val="32"/>
          <w:cs/>
        </w:rPr>
        <w:t>ทีมพัฒนา</w:t>
      </w:r>
    </w:p>
    <w:p w14:paraId="666E1DF3" w14:textId="648DB2D1" w:rsidR="00370811" w:rsidRPr="00D80DE1" w:rsidRDefault="00370811" w:rsidP="00D80DE1">
      <w:pPr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นายศุภณัฐ ทัตตินาพานิช</w:t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 </w:t>
      </w:r>
    </w:p>
    <w:p w14:paraId="4FBFB6CB" w14:textId="5A4569AF" w:rsidR="00A2258C" w:rsidRPr="00D80DE1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สถานที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 w:hint="cs"/>
          <w:b/>
          <w:sz w:val="32"/>
          <w:szCs w:val="32"/>
          <w:cs/>
        </w:rPr>
        <w:t>ติดต่อ</w:t>
      </w:r>
      <w:r w:rsidR="00D80DE1">
        <w:rPr>
          <w:rFonts w:ascii="TH SarabunPSK" w:hAnsi="TH SarabunPSK" w:cs="TH SarabunPSK"/>
          <w:b/>
          <w:sz w:val="32"/>
          <w:szCs w:val="32"/>
          <w:cs/>
        </w:rPr>
        <w:t xml:space="preserve"> เลขที่ 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/>
          <w:b/>
          <w:sz w:val="32"/>
          <w:szCs w:val="32"/>
        </w:rPr>
        <w:t>126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ถ.ประชาอุทิศ แขวงบางมด เขตเขตทุ่งครุ กรุงเทพมหานคร </w:t>
      </w:r>
      <w:r w:rsidRPr="00D80DE1">
        <w:rPr>
          <w:rFonts w:ascii="TH SarabunPSK" w:hAnsi="TH SarabunPSK" w:cs="TH SarabunPSK"/>
          <w:b/>
          <w:sz w:val="32"/>
          <w:szCs w:val="32"/>
        </w:rPr>
        <w:t>10140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</w:p>
    <w:p w14:paraId="39D3D719" w14:textId="6E246DF0" w:rsidR="00D80DE1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โทรศัพท์ </w:t>
      </w:r>
      <w:r w:rsidR="00D80DE1">
        <w:rPr>
          <w:rFonts w:ascii="TH SarabunPSK" w:hAnsi="TH SarabunPSK" w:cs="TH SarabunPSK"/>
          <w:b/>
          <w:sz w:val="32"/>
          <w:szCs w:val="32"/>
        </w:rPr>
        <w:t>024708000</w:t>
      </w:r>
      <w:r w:rsidR="00D80DE1">
        <w:rPr>
          <w:rFonts w:ascii="TH SarabunPSK" w:hAnsi="TH SarabunPSK" w:cs="TH SarabunPSK"/>
          <w:b/>
          <w:sz w:val="32"/>
          <w:szCs w:val="32"/>
          <w:cs/>
        </w:rPr>
        <w:tab/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มือถือ </w:t>
      </w:r>
      <w:r w:rsidR="00D80DE1">
        <w:rPr>
          <w:rFonts w:ascii="TH SarabunPSK" w:hAnsi="TH SarabunPSK" w:cs="TH SarabunPSK"/>
          <w:b/>
          <w:sz w:val="32"/>
          <w:szCs w:val="32"/>
        </w:rPr>
        <w:t>0896202211</w:t>
      </w:r>
      <w:r w:rsidR="00D80DE1">
        <w:rPr>
          <w:rFonts w:ascii="TH SarabunPSK" w:hAnsi="TH SarabunPSK" w:cs="TH SarabunPSK"/>
          <w:b/>
          <w:sz w:val="32"/>
          <w:szCs w:val="32"/>
          <w:cs/>
        </w:rPr>
        <w:tab/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e-mail </w:t>
      </w:r>
      <w:hyperlink r:id="rId23" w:history="1">
        <w:r w:rsidR="00D80DE1" w:rsidRPr="00D80DE1">
          <w:rPr>
            <w:rStyle w:val="Hyperlink"/>
            <w:rFonts w:ascii="TH SarabunPSK" w:hAnsi="TH SarabunPSK" w:cs="TH SarabunPSK"/>
            <w:b/>
            <w:sz w:val="32"/>
            <w:szCs w:val="32"/>
          </w:rPr>
          <w:t>zarkzaki@hotmail.com</w:t>
        </w:r>
      </w:hyperlink>
    </w:p>
    <w:p w14:paraId="4B7EFE45" w14:textId="77777777" w:rsidR="00D80DE1" w:rsidRPr="00D80DE1" w:rsidRDefault="00D80DE1" w:rsidP="00D80DE1">
      <w:pPr>
        <w:ind w:firstLine="720"/>
        <w:rPr>
          <w:rFonts w:ascii="TH SarabunPSK" w:hAnsi="TH SarabunPSK" w:cs="TH SarabunPSK" w:hint="cs"/>
          <w:b/>
          <w:sz w:val="32"/>
          <w:szCs w:val="32"/>
        </w:rPr>
      </w:pPr>
    </w:p>
    <w:p w14:paraId="419F94DB" w14:textId="119C4677" w:rsidR="00370811" w:rsidRPr="00D80DE1" w:rsidRDefault="00370811" w:rsidP="00D80DE1">
      <w:pPr>
        <w:rPr>
          <w:rFonts w:ascii="TH SarabunPSK" w:hAnsi="TH SarabunPSK" w:cs="TH SarabunPSK"/>
          <w:b/>
          <w:sz w:val="32"/>
          <w:szCs w:val="32"/>
          <w:lang w:eastAsia="ja-JP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นายอินทัช แสงกระจ่าง</w:t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 </w:t>
      </w:r>
    </w:p>
    <w:p w14:paraId="5DC5BD5D" w14:textId="24F6D422" w:rsidR="00A2258C" w:rsidRPr="00D80DE1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สถานที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 w:hint="cs"/>
          <w:b/>
          <w:sz w:val="32"/>
          <w:szCs w:val="32"/>
          <w:cs/>
        </w:rPr>
        <w:t>ติดต่อ</w:t>
      </w:r>
      <w:r w:rsidR="00D80DE1">
        <w:rPr>
          <w:rFonts w:ascii="TH SarabunPSK" w:hAnsi="TH SarabunPSK" w:cs="TH SarabunPSK"/>
          <w:b/>
          <w:sz w:val="32"/>
          <w:szCs w:val="32"/>
          <w:cs/>
        </w:rPr>
        <w:t xml:space="preserve"> เลขที่ 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/>
          <w:b/>
          <w:sz w:val="32"/>
          <w:szCs w:val="32"/>
        </w:rPr>
        <w:t>126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ถ.ประชาอุทิศ แขวงบางมด เขตเขตทุ่งครุ กรุงเทพมหานคร </w:t>
      </w:r>
      <w:r w:rsidRPr="00D80DE1">
        <w:rPr>
          <w:rFonts w:ascii="TH SarabunPSK" w:hAnsi="TH SarabunPSK" w:cs="TH SarabunPSK"/>
          <w:b/>
          <w:sz w:val="32"/>
          <w:szCs w:val="32"/>
        </w:rPr>
        <w:t>10140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</w:p>
    <w:p w14:paraId="447446BB" w14:textId="44913BA9" w:rsidR="00D80DE1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โทรศัพท์ </w:t>
      </w:r>
      <w:r w:rsidR="00D80DE1">
        <w:rPr>
          <w:rFonts w:ascii="TH SarabunPSK" w:hAnsi="TH SarabunPSK" w:cs="TH SarabunPSK"/>
          <w:b/>
          <w:sz w:val="32"/>
          <w:szCs w:val="32"/>
        </w:rPr>
        <w:t>024708000</w:t>
      </w:r>
      <w:r w:rsidR="00D80DE1"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มือถือ </w:t>
      </w:r>
      <w:r w:rsidR="00D80DE1">
        <w:rPr>
          <w:rFonts w:ascii="TH SarabunPSK" w:hAnsi="TH SarabunPSK" w:cs="TH SarabunPSK"/>
          <w:b/>
          <w:sz w:val="32"/>
          <w:szCs w:val="32"/>
        </w:rPr>
        <w:t>0850436161</w:t>
      </w:r>
      <w:r w:rsidR="00D80DE1"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e-mail </w:t>
      </w:r>
      <w:hyperlink r:id="rId24" w:history="1">
        <w:r w:rsidR="00D80DE1" w:rsidRPr="00544E23">
          <w:rPr>
            <w:rStyle w:val="Hyperlink"/>
            <w:rFonts w:ascii="TH SarabunPSK" w:hAnsi="TH SarabunPSK" w:cs="TH SarabunPSK"/>
            <w:sz w:val="32"/>
            <w:szCs w:val="32"/>
          </w:rPr>
          <w:t>artkrub7@gmail.com</w:t>
        </w:r>
      </w:hyperlink>
    </w:p>
    <w:p w14:paraId="70DFF274" w14:textId="77777777" w:rsidR="00D80DE1" w:rsidRPr="00D80DE1" w:rsidRDefault="00D80DE1" w:rsidP="00D80DE1">
      <w:pPr>
        <w:ind w:firstLine="720"/>
        <w:rPr>
          <w:rFonts w:ascii="TH SarabunPSK" w:hAnsi="TH SarabunPSK" w:cs="TH SarabunPSK" w:hint="cs"/>
          <w:b/>
          <w:sz w:val="32"/>
          <w:szCs w:val="32"/>
        </w:rPr>
      </w:pPr>
    </w:p>
    <w:p w14:paraId="5F3CAC04" w14:textId="3348107C" w:rsidR="00E56312" w:rsidRPr="00D80DE1" w:rsidRDefault="00E56312" w:rsidP="00D80DE1">
      <w:pPr>
        <w:rPr>
          <w:rFonts w:ascii="TH SarabunPSK" w:hAnsi="TH SarabunPSK" w:cs="TH SarabunPSK"/>
          <w:b/>
          <w:sz w:val="32"/>
          <w:szCs w:val="32"/>
          <w:lang w:eastAsia="ja-JP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นายปุญญพัฒน์ เศรษฐ์สมบูรณ์</w:t>
      </w:r>
    </w:p>
    <w:p w14:paraId="78F72D8D" w14:textId="5943EEC8" w:rsidR="00A2258C" w:rsidRPr="00D80DE1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>สถานที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 w:hint="cs"/>
          <w:b/>
          <w:sz w:val="32"/>
          <w:szCs w:val="32"/>
          <w:cs/>
        </w:rPr>
        <w:t>ติดต่อ</w:t>
      </w:r>
      <w:r w:rsidR="00D80DE1">
        <w:rPr>
          <w:rFonts w:ascii="TH SarabunPSK" w:hAnsi="TH SarabunPSK" w:cs="TH SarabunPSK"/>
          <w:b/>
          <w:sz w:val="32"/>
          <w:szCs w:val="32"/>
          <w:cs/>
        </w:rPr>
        <w:t xml:space="preserve"> เลขที่ 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/>
          <w:b/>
          <w:sz w:val="32"/>
          <w:szCs w:val="32"/>
        </w:rPr>
        <w:t>126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ถ.ประชาอุทิศ แขวงบางมด เขตเขตทุ่งครุ กรุงเทพมหานคร </w:t>
      </w:r>
      <w:r w:rsidRPr="00D80DE1">
        <w:rPr>
          <w:rFonts w:ascii="TH SarabunPSK" w:hAnsi="TH SarabunPSK" w:cs="TH SarabunPSK"/>
          <w:b/>
          <w:sz w:val="32"/>
          <w:szCs w:val="32"/>
        </w:rPr>
        <w:t>10140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</w:p>
    <w:p w14:paraId="5CC57FD6" w14:textId="603700A8" w:rsidR="00A2258C" w:rsidRDefault="00A2258C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โทรศัพท์ </w:t>
      </w:r>
      <w:r w:rsidR="00D80DE1">
        <w:rPr>
          <w:rFonts w:ascii="TH SarabunPSK" w:hAnsi="TH SarabunPSK" w:cs="TH SarabunPSK"/>
          <w:b/>
          <w:sz w:val="32"/>
          <w:szCs w:val="32"/>
        </w:rPr>
        <w:t>024708000</w:t>
      </w:r>
      <w:r w:rsidR="00D80DE1"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มือถือ </w:t>
      </w:r>
      <w:r w:rsidR="00D80DE1">
        <w:rPr>
          <w:rFonts w:ascii="TH SarabunPSK" w:hAnsi="TH SarabunPSK" w:cs="TH SarabunPSK"/>
          <w:b/>
          <w:sz w:val="32"/>
          <w:szCs w:val="32"/>
        </w:rPr>
        <w:t>0877170741</w:t>
      </w:r>
      <w:r w:rsidR="00D80DE1"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e-mail </w:t>
      </w:r>
      <w:hyperlink r:id="rId25" w:history="1">
        <w:r w:rsidR="00D80DE1" w:rsidRPr="00D80DE1">
          <w:rPr>
            <w:rStyle w:val="Hyperlink"/>
            <w:rFonts w:ascii="TH SarabunPSK" w:hAnsi="TH SarabunPSK" w:cs="TH SarabunPSK"/>
            <w:b/>
            <w:sz w:val="32"/>
            <w:szCs w:val="32"/>
          </w:rPr>
          <w:t>perth.s28@gmail.com</w:t>
        </w:r>
      </w:hyperlink>
    </w:p>
    <w:p w14:paraId="64C72D00" w14:textId="77777777" w:rsidR="00D80DE1" w:rsidRPr="00D80DE1" w:rsidRDefault="00D80DE1" w:rsidP="00D80DE1">
      <w:pPr>
        <w:ind w:firstLine="720"/>
        <w:rPr>
          <w:rFonts w:ascii="TH SarabunPSK" w:hAnsi="TH SarabunPSK" w:cs="TH SarabunPSK" w:hint="cs"/>
          <w:b/>
          <w:sz w:val="32"/>
          <w:szCs w:val="32"/>
        </w:rPr>
      </w:pPr>
    </w:p>
    <w:p w14:paraId="48E12A33" w14:textId="13FD4D0D" w:rsidR="00D80DE1" w:rsidRPr="006A0320" w:rsidRDefault="00D80DE1" w:rsidP="00D80DE1">
      <w:pPr>
        <w:rPr>
          <w:rFonts w:ascii="TH SarabunPSK" w:hAnsi="TH SarabunPSK" w:cs="TH SarabunPSK"/>
          <w:bCs/>
          <w:sz w:val="32"/>
          <w:szCs w:val="32"/>
        </w:rPr>
      </w:pPr>
      <w:r w:rsidRPr="006A0320">
        <w:rPr>
          <w:rFonts w:ascii="TH SarabunPSK" w:hAnsi="TH SarabunPSK" w:cs="TH SarabunPSK"/>
          <w:bCs/>
          <w:sz w:val="32"/>
          <w:szCs w:val="32"/>
          <w:cs/>
        </w:rPr>
        <w:t>อาจารย์ที่ปรึกษาโครงการ</w:t>
      </w:r>
    </w:p>
    <w:p w14:paraId="3F45DACE" w14:textId="75E7DCBC" w:rsidR="00D80DE1" w:rsidRPr="00D80DE1" w:rsidRDefault="00D80DE1" w:rsidP="00D80DE1">
      <w:pPr>
        <w:pStyle w:val="TextBody"/>
        <w:spacing w:after="160" w:line="240" w:lineRule="auto"/>
        <w:rPr>
          <w:rFonts w:ascii="TH SarabunPSK" w:hAnsi="TH SarabunPSK" w:cs="TH SarabunPSK"/>
          <w:b/>
          <w:sz w:val="32"/>
          <w:cs/>
          <w:lang w:val="en-US"/>
        </w:rPr>
      </w:pPr>
      <w:r w:rsidRPr="00D80DE1">
        <w:rPr>
          <w:rFonts w:ascii="TH SarabunPSK" w:hAnsi="TH SarabunPSK" w:cs="TH SarabunPSK"/>
          <w:b/>
          <w:sz w:val="32"/>
          <w:cs/>
        </w:rPr>
        <w:t>รศ</w:t>
      </w:r>
      <w:r w:rsidRPr="00D80DE1">
        <w:rPr>
          <w:rFonts w:ascii="TH SarabunPSK" w:hAnsi="TH SarabunPSK" w:cs="TH SarabunPSK"/>
          <w:b/>
          <w:sz w:val="32"/>
          <w:lang w:val="en-US"/>
        </w:rPr>
        <w:t>.</w:t>
      </w:r>
      <w:r w:rsidRPr="00D80DE1">
        <w:rPr>
          <w:rFonts w:ascii="TH SarabunPSK" w:hAnsi="TH SarabunPSK" w:cs="TH SarabunPSK"/>
          <w:b/>
          <w:sz w:val="32"/>
          <w:cs/>
          <w:lang w:val="en-US"/>
        </w:rPr>
        <w:t>ดร</w:t>
      </w:r>
      <w:r w:rsidRPr="00D80DE1">
        <w:rPr>
          <w:rFonts w:ascii="TH SarabunPSK" w:hAnsi="TH SarabunPSK" w:cs="TH SarabunPSK"/>
          <w:b/>
          <w:sz w:val="32"/>
          <w:lang w:val="en-US"/>
        </w:rPr>
        <w:t>.</w:t>
      </w:r>
      <w:r w:rsidRPr="00D80DE1">
        <w:rPr>
          <w:rFonts w:ascii="TH SarabunPSK" w:hAnsi="TH SarabunPSK" w:cs="TH SarabunPSK"/>
          <w:b/>
          <w:sz w:val="32"/>
          <w:cs/>
          <w:lang w:val="en-US"/>
        </w:rPr>
        <w:t>ธีรณี อจฉลากุล</w:t>
      </w:r>
    </w:p>
    <w:p w14:paraId="12B1F70B" w14:textId="0754F746" w:rsidR="00D80DE1" w:rsidRPr="00D80DE1" w:rsidRDefault="00D80DE1" w:rsidP="00D80DE1">
      <w:pPr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ab/>
        <w:t>สถานที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 w:hint="cs"/>
          <w:b/>
          <w:sz w:val="32"/>
          <w:szCs w:val="32"/>
          <w:cs/>
        </w:rPr>
        <w:t>ติดต่อ</w:t>
      </w:r>
      <w:r>
        <w:rPr>
          <w:rFonts w:ascii="TH SarabunPSK" w:hAnsi="TH SarabunPSK" w:cs="TH SarabunPSK"/>
          <w:b/>
          <w:sz w:val="32"/>
          <w:szCs w:val="32"/>
          <w:cs/>
        </w:rPr>
        <w:t xml:space="preserve"> เลขท</w:t>
      </w:r>
      <w:r>
        <w:rPr>
          <w:rFonts w:ascii="TH SarabunPSK" w:hAnsi="TH SarabunPSK" w:cs="TH SarabunPSK" w:hint="cs"/>
          <w:b/>
          <w:sz w:val="32"/>
          <w:szCs w:val="32"/>
          <w:cs/>
        </w:rPr>
        <w:t>ี่</w:t>
      </w:r>
      <w:r w:rsidRPr="00D80DE1">
        <w:rPr>
          <w:rFonts w:ascii="Arial" w:hAnsi="Arial" w:cs="Arial" w:hint="cs"/>
          <w:b/>
          <w:sz w:val="32"/>
          <w:szCs w:val="32"/>
          <w:cs/>
        </w:rPr>
        <w:t>​</w:t>
      </w:r>
      <w:r w:rsidRPr="00D80DE1">
        <w:rPr>
          <w:rFonts w:ascii="TH SarabunPSK" w:hAnsi="TH SarabunPSK" w:cs="TH SarabunPSK"/>
          <w:b/>
          <w:sz w:val="32"/>
          <w:szCs w:val="32"/>
        </w:rPr>
        <w:t>126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ถ.ประชาอุทิศ แขวงบางมด เขตเขตทุ่งครุ กรุงเทพมหานคร </w:t>
      </w:r>
      <w:r w:rsidRPr="00D80DE1">
        <w:rPr>
          <w:rFonts w:ascii="TH SarabunPSK" w:hAnsi="TH SarabunPSK" w:cs="TH SarabunPSK"/>
          <w:b/>
          <w:sz w:val="32"/>
          <w:szCs w:val="32"/>
        </w:rPr>
        <w:t>10140</w:t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</w:p>
    <w:p w14:paraId="77819D79" w14:textId="059E97B9" w:rsidR="00D80DE1" w:rsidRDefault="00D80DE1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sz w:val="32"/>
          <w:szCs w:val="32"/>
        </w:rPr>
        <w:t>024709380</w:t>
      </w:r>
      <w:r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  <w:cs/>
        </w:rPr>
        <w:t xml:space="preserve">มือถือ </w:t>
      </w:r>
      <w:r>
        <w:rPr>
          <w:rFonts w:ascii="TH SarabunPSK" w:hAnsi="TH SarabunPSK" w:cs="TH SarabunPSK"/>
          <w:b/>
          <w:sz w:val="32"/>
          <w:szCs w:val="32"/>
        </w:rPr>
        <w:t>0816437846</w:t>
      </w:r>
      <w:r>
        <w:rPr>
          <w:rFonts w:ascii="TH SarabunPSK" w:hAnsi="TH SarabunPSK" w:cs="TH SarabunPSK"/>
          <w:b/>
          <w:sz w:val="32"/>
          <w:szCs w:val="32"/>
        </w:rPr>
        <w:tab/>
      </w:r>
      <w:r w:rsidRPr="00D80DE1">
        <w:rPr>
          <w:rFonts w:ascii="TH SarabunPSK" w:hAnsi="TH SarabunPSK" w:cs="TH SarabunPSK"/>
          <w:b/>
          <w:sz w:val="32"/>
          <w:szCs w:val="32"/>
        </w:rPr>
        <w:t xml:space="preserve">e-mail </w:t>
      </w:r>
      <w:hyperlink r:id="rId26" w:history="1">
        <w:r w:rsidRPr="00544E23">
          <w:rPr>
            <w:rStyle w:val="Hyperlink"/>
            <w:rFonts w:ascii="TH SarabunPSK" w:hAnsi="TH SarabunPSK" w:cs="TH SarabunPSK"/>
            <w:sz w:val="32"/>
            <w:szCs w:val="32"/>
          </w:rPr>
          <w:t>tiranee@cpe.kmutt.ac.th</w:t>
        </w:r>
      </w:hyperlink>
    </w:p>
    <w:p w14:paraId="181EE2F8" w14:textId="2188E258" w:rsidR="00D80DE1" w:rsidRDefault="00D80DE1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</w:p>
    <w:p w14:paraId="1B601AD2" w14:textId="50F19D64" w:rsidR="00D80DE1" w:rsidRDefault="00D80DE1" w:rsidP="00D80DE1">
      <w:pPr>
        <w:ind w:firstLine="720"/>
        <w:rPr>
          <w:rFonts w:ascii="TH SarabunPSK" w:hAnsi="TH SarabunPSK" w:cs="TH SarabunPSK"/>
          <w:b/>
          <w:sz w:val="32"/>
          <w:szCs w:val="32"/>
        </w:rPr>
      </w:pPr>
    </w:p>
    <w:p w14:paraId="5634DF6A" w14:textId="456BC2DE" w:rsidR="00D80DE1" w:rsidRPr="00D80DE1" w:rsidRDefault="00D80DE1" w:rsidP="00D80DE1">
      <w:pPr>
        <w:ind w:firstLine="720"/>
        <w:rPr>
          <w:rFonts w:ascii="TH SarabunPSK" w:hAnsi="TH SarabunPSK" w:cs="TH SarabunPSK" w:hint="cs"/>
          <w:b/>
          <w:sz w:val="32"/>
          <w:szCs w:val="32"/>
        </w:rPr>
      </w:pPr>
    </w:p>
    <w:p w14:paraId="74495031" w14:textId="77777777" w:rsidR="00D80DE1" w:rsidRPr="00D80DE1" w:rsidRDefault="00D80DE1" w:rsidP="00A2258C">
      <w:pPr>
        <w:ind w:firstLine="720"/>
        <w:rPr>
          <w:rFonts w:hint="cs"/>
        </w:rPr>
      </w:pPr>
    </w:p>
    <w:p w14:paraId="65D336AE" w14:textId="62FB1613" w:rsidR="00BC2F7D" w:rsidRPr="006A0320" w:rsidRDefault="00A2258C" w:rsidP="006A0320">
      <w:pPr>
        <w:pStyle w:val="Heading1"/>
        <w:rPr>
          <w:rFonts w:cs="TH SarabunPSK"/>
          <w:szCs w:val="40"/>
        </w:rPr>
      </w:pPr>
      <w:r w:rsidRPr="006A0320">
        <w:rPr>
          <w:rFonts w:cs="TH SarabunPSK"/>
          <w:szCs w:val="40"/>
          <w:cs/>
        </w:rPr>
        <w:t>ภาคผนวก</w:t>
      </w:r>
    </w:p>
    <w:p w14:paraId="408DDDD3" w14:textId="7AE99985" w:rsidR="00A2258C" w:rsidRPr="00A2258C" w:rsidRDefault="00A2258C" w:rsidP="00A2258C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ผลลัพธ์การทดลอง</w:t>
      </w:r>
    </w:p>
    <w:p w14:paraId="112E48CD" w14:textId="430F4B01" w:rsidR="00A2258C" w:rsidRPr="00370811" w:rsidRDefault="00A2258C" w:rsidP="00BC2F7D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2E59F34" w14:textId="77777777" w:rsidR="00BC2F7D" w:rsidRPr="00370811" w:rsidRDefault="00BC2F7D" w:rsidP="00BC2F7D">
      <w:pPr>
        <w:rPr>
          <w:rFonts w:ascii="TH Sarabun New" w:hAnsi="TH Sarabun New" w:cs="TH Sarabun New"/>
          <w:sz w:val="32"/>
          <w:szCs w:val="32"/>
        </w:rPr>
      </w:pPr>
    </w:p>
    <w:p w14:paraId="0BD365EE" w14:textId="5D3334D8" w:rsidR="00BC2F7D" w:rsidRPr="00BC2F7D" w:rsidRDefault="00BC2F7D" w:rsidP="00BC2F7D">
      <w:pPr>
        <w:rPr>
          <w:rFonts w:ascii="TH Sarabun New" w:hAnsi="TH Sarabun New" w:cs="TH Sarabun New"/>
          <w:sz w:val="32"/>
          <w:szCs w:val="32"/>
          <w:lang w:eastAsia="ja-JP"/>
        </w:rPr>
      </w:pPr>
    </w:p>
    <w:sectPr w:rsidR="00BC2F7D" w:rsidRP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2A887" w14:textId="77777777" w:rsidR="00E3401C" w:rsidRDefault="00E3401C" w:rsidP="002C37E5">
      <w:pPr>
        <w:spacing w:after="0" w:line="240" w:lineRule="auto"/>
      </w:pPr>
      <w:r>
        <w:separator/>
      </w:r>
    </w:p>
  </w:endnote>
  <w:endnote w:type="continuationSeparator" w:id="0">
    <w:p w14:paraId="6232EC45" w14:textId="77777777" w:rsidR="00E3401C" w:rsidRDefault="00E3401C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D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70A73" w14:textId="77777777" w:rsidR="00E3401C" w:rsidRDefault="00E3401C" w:rsidP="002C37E5">
      <w:pPr>
        <w:spacing w:after="0" w:line="240" w:lineRule="auto"/>
      </w:pPr>
      <w:r>
        <w:separator/>
      </w:r>
    </w:p>
  </w:footnote>
  <w:footnote w:type="continuationSeparator" w:id="0">
    <w:p w14:paraId="48D17453" w14:textId="77777777" w:rsidR="00E3401C" w:rsidRDefault="00E3401C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519B8"/>
    <w:multiLevelType w:val="hybridMultilevel"/>
    <w:tmpl w:val="201410BC"/>
    <w:lvl w:ilvl="0" w:tplc="3A78999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4F26"/>
    <w:multiLevelType w:val="multilevel"/>
    <w:tmpl w:val="67F836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42F8D"/>
    <w:multiLevelType w:val="hybridMultilevel"/>
    <w:tmpl w:val="9A90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4BEA"/>
    <w:multiLevelType w:val="hybridMultilevel"/>
    <w:tmpl w:val="85DA935A"/>
    <w:lvl w:ilvl="0" w:tplc="E194A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171D7"/>
    <w:multiLevelType w:val="hybridMultilevel"/>
    <w:tmpl w:val="42680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F672CB"/>
    <w:multiLevelType w:val="hybridMultilevel"/>
    <w:tmpl w:val="F2B84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E356FB"/>
    <w:multiLevelType w:val="hybridMultilevel"/>
    <w:tmpl w:val="77E27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49752F"/>
    <w:multiLevelType w:val="hybridMultilevel"/>
    <w:tmpl w:val="30626D24"/>
    <w:lvl w:ilvl="0" w:tplc="1CFA2ADA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  <w:num w:numId="13">
    <w:abstractNumId w:val="8"/>
  </w:num>
  <w:num w:numId="14">
    <w:abstractNumId w:val="13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15C3"/>
    <w:rsid w:val="000728F8"/>
    <w:rsid w:val="000743E3"/>
    <w:rsid w:val="0007762F"/>
    <w:rsid w:val="000801E6"/>
    <w:rsid w:val="000914E3"/>
    <w:rsid w:val="00097C60"/>
    <w:rsid w:val="000A7FB7"/>
    <w:rsid w:val="000B4E32"/>
    <w:rsid w:val="000C06C8"/>
    <w:rsid w:val="000D03E1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3C9"/>
    <w:rsid w:val="001A28EA"/>
    <w:rsid w:val="001C1A75"/>
    <w:rsid w:val="001C2AC1"/>
    <w:rsid w:val="001D1947"/>
    <w:rsid w:val="001E0B48"/>
    <w:rsid w:val="00216BCC"/>
    <w:rsid w:val="002201B3"/>
    <w:rsid w:val="00260ABF"/>
    <w:rsid w:val="00260B76"/>
    <w:rsid w:val="0026372D"/>
    <w:rsid w:val="00266F30"/>
    <w:rsid w:val="00273DE2"/>
    <w:rsid w:val="00284DAA"/>
    <w:rsid w:val="00291D0C"/>
    <w:rsid w:val="002A06DC"/>
    <w:rsid w:val="002A561A"/>
    <w:rsid w:val="002B43F1"/>
    <w:rsid w:val="002B64EA"/>
    <w:rsid w:val="002C37E5"/>
    <w:rsid w:val="002E3D4F"/>
    <w:rsid w:val="002E59EA"/>
    <w:rsid w:val="002F3BA0"/>
    <w:rsid w:val="002F7F55"/>
    <w:rsid w:val="003074B1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63EE2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27A2A"/>
    <w:rsid w:val="00633DCE"/>
    <w:rsid w:val="0063550E"/>
    <w:rsid w:val="0067118E"/>
    <w:rsid w:val="0068454A"/>
    <w:rsid w:val="00684BAA"/>
    <w:rsid w:val="00691A93"/>
    <w:rsid w:val="006A0320"/>
    <w:rsid w:val="006A072C"/>
    <w:rsid w:val="006A3BD5"/>
    <w:rsid w:val="006A4945"/>
    <w:rsid w:val="006B7E36"/>
    <w:rsid w:val="006D718C"/>
    <w:rsid w:val="006F0EDE"/>
    <w:rsid w:val="007139FB"/>
    <w:rsid w:val="00720454"/>
    <w:rsid w:val="007266DD"/>
    <w:rsid w:val="00742D44"/>
    <w:rsid w:val="007534CB"/>
    <w:rsid w:val="00763625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54DA3"/>
    <w:rsid w:val="00862494"/>
    <w:rsid w:val="0089349F"/>
    <w:rsid w:val="008A6A12"/>
    <w:rsid w:val="008A7882"/>
    <w:rsid w:val="008E47BE"/>
    <w:rsid w:val="008E6A1B"/>
    <w:rsid w:val="008F12C2"/>
    <w:rsid w:val="008F74F9"/>
    <w:rsid w:val="00914B26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94CF8"/>
    <w:rsid w:val="009A0A0E"/>
    <w:rsid w:val="009A39C9"/>
    <w:rsid w:val="009A7E82"/>
    <w:rsid w:val="009B0476"/>
    <w:rsid w:val="009B3592"/>
    <w:rsid w:val="009C7C92"/>
    <w:rsid w:val="009D6158"/>
    <w:rsid w:val="00A00EDC"/>
    <w:rsid w:val="00A06E84"/>
    <w:rsid w:val="00A2258C"/>
    <w:rsid w:val="00A2633A"/>
    <w:rsid w:val="00A368FD"/>
    <w:rsid w:val="00A41ED3"/>
    <w:rsid w:val="00A4245F"/>
    <w:rsid w:val="00A51E7F"/>
    <w:rsid w:val="00A5562F"/>
    <w:rsid w:val="00A63874"/>
    <w:rsid w:val="00AA769F"/>
    <w:rsid w:val="00AC7493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376BD"/>
    <w:rsid w:val="00B40967"/>
    <w:rsid w:val="00B55EB7"/>
    <w:rsid w:val="00B81F4D"/>
    <w:rsid w:val="00B93B89"/>
    <w:rsid w:val="00BA2FF7"/>
    <w:rsid w:val="00BA4A10"/>
    <w:rsid w:val="00BA617D"/>
    <w:rsid w:val="00BB2D57"/>
    <w:rsid w:val="00BC2F7D"/>
    <w:rsid w:val="00BD342E"/>
    <w:rsid w:val="00BD4560"/>
    <w:rsid w:val="00C0142A"/>
    <w:rsid w:val="00C240AF"/>
    <w:rsid w:val="00C30C54"/>
    <w:rsid w:val="00C5162F"/>
    <w:rsid w:val="00C63A43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17B22"/>
    <w:rsid w:val="00D51C6E"/>
    <w:rsid w:val="00D54815"/>
    <w:rsid w:val="00D74FA6"/>
    <w:rsid w:val="00D80DE1"/>
    <w:rsid w:val="00D90702"/>
    <w:rsid w:val="00D9388C"/>
    <w:rsid w:val="00DA62FD"/>
    <w:rsid w:val="00DB6EC1"/>
    <w:rsid w:val="00DD1B8B"/>
    <w:rsid w:val="00DE7970"/>
    <w:rsid w:val="00DF21AB"/>
    <w:rsid w:val="00E06671"/>
    <w:rsid w:val="00E175EE"/>
    <w:rsid w:val="00E23D7C"/>
    <w:rsid w:val="00E23DED"/>
    <w:rsid w:val="00E3401C"/>
    <w:rsid w:val="00E43406"/>
    <w:rsid w:val="00E43854"/>
    <w:rsid w:val="00E461EB"/>
    <w:rsid w:val="00E517DD"/>
    <w:rsid w:val="00E56312"/>
    <w:rsid w:val="00E63DD6"/>
    <w:rsid w:val="00E65833"/>
    <w:rsid w:val="00E86D78"/>
    <w:rsid w:val="00E87E63"/>
    <w:rsid w:val="00E9690B"/>
    <w:rsid w:val="00EA32A7"/>
    <w:rsid w:val="00EB66A5"/>
    <w:rsid w:val="00EC0905"/>
    <w:rsid w:val="00EC4B77"/>
    <w:rsid w:val="00EE652F"/>
    <w:rsid w:val="00EE684E"/>
    <w:rsid w:val="00F21688"/>
    <w:rsid w:val="00F573EE"/>
    <w:rsid w:val="00F6269B"/>
    <w:rsid w:val="00F7340C"/>
    <w:rsid w:val="00F75681"/>
    <w:rsid w:val="00F909C0"/>
    <w:rsid w:val="00F92A12"/>
    <w:rsid w:val="00FC2294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320"/>
    <w:pPr>
      <w:spacing w:before="100" w:beforeAutospacing="1" w:after="100" w:afterAutospacing="1" w:line="240" w:lineRule="auto"/>
      <w:outlineLvl w:val="0"/>
    </w:pPr>
    <w:rPr>
      <w:rFonts w:ascii="TH SarabunPSK" w:eastAsia="Times New Roman" w:hAnsi="TH SarabunPSK" w:cs="Times New Roman"/>
      <w:b/>
      <w:bCs/>
      <w:color w:val="000000" w:themeColor="text1"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05"/>
    <w:pPr>
      <w:keepNext/>
      <w:keepLines/>
      <w:spacing w:before="120" w:after="120" w:line="240" w:lineRule="auto"/>
      <w:outlineLvl w:val="1"/>
    </w:pPr>
    <w:rPr>
      <w:rFonts w:ascii="TH SarabunPSK" w:eastAsiaTheme="majorEastAsia" w:hAnsi="TH SarabunPSK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  <w:style w:type="paragraph" w:customStyle="1" w:styleId="TextBody">
    <w:name w:val="Text Body"/>
    <w:basedOn w:val="Normal"/>
    <w:rsid w:val="001D1947"/>
    <w:pPr>
      <w:widowControl w:val="0"/>
      <w:suppressAutoHyphens/>
      <w:spacing w:after="140" w:line="288" w:lineRule="auto"/>
    </w:pPr>
    <w:rPr>
      <w:rFonts w:ascii="Liberation Serif" w:eastAsia="SimSun" w:hAnsi="Liberation Serif" w:cs="Angsana New"/>
      <w:sz w:val="24"/>
      <w:szCs w:val="3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A0320"/>
    <w:rPr>
      <w:rFonts w:ascii="TH SarabunPSK" w:eastAsia="Times New Roman" w:hAnsi="TH SarabunPSK" w:cs="Times New Roman"/>
      <w:b/>
      <w:bCs/>
      <w:color w:val="000000" w:themeColor="text1"/>
      <w:kern w:val="36"/>
      <w:sz w:val="40"/>
      <w:szCs w:val="48"/>
    </w:rPr>
  </w:style>
  <w:style w:type="paragraph" w:styleId="NormalWeb">
    <w:name w:val="Normal (Web)"/>
    <w:basedOn w:val="Normal"/>
    <w:uiPriority w:val="99"/>
    <w:semiHidden/>
    <w:unhideWhenUsed/>
    <w:rsid w:val="00FC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294"/>
  </w:style>
  <w:style w:type="character" w:customStyle="1" w:styleId="Heading2Char">
    <w:name w:val="Heading 2 Char"/>
    <w:basedOn w:val="DefaultParagraphFont"/>
    <w:link w:val="Heading2"/>
    <w:uiPriority w:val="9"/>
    <w:rsid w:val="00EC0905"/>
    <w:rPr>
      <w:rFonts w:ascii="TH SarabunPSK" w:eastAsiaTheme="majorEastAsia" w:hAnsi="TH SarabunPSK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FF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apple-converted-space">
    <w:name w:val="apple-converted-space"/>
    <w:basedOn w:val="DefaultParagraphFont"/>
    <w:rsid w:val="00A2258C"/>
  </w:style>
  <w:style w:type="paragraph" w:styleId="Caption">
    <w:name w:val="caption"/>
    <w:basedOn w:val="Normal"/>
    <w:next w:val="Normal"/>
    <w:uiPriority w:val="35"/>
    <w:unhideWhenUsed/>
    <w:qFormat/>
    <w:rsid w:val="00D17B2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17B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lchemy-language-demo.mybluemix.net/" TargetMode="External"/><Relationship Id="rId26" Type="http://schemas.openxmlformats.org/officeDocument/2006/relationships/hyperlink" Target="mailto:tiranee@cpe.kmutt.ac.th" TargetMode="External"/><Relationship Id="rId3" Type="http://schemas.openxmlformats.org/officeDocument/2006/relationships/styles" Target="styles.xml"/><Relationship Id="rId21" Type="http://schemas.openxmlformats.org/officeDocument/2006/relationships/hyperlink" Target="http://hadoop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s.stanford.edu/people/czhang/zhang.thesis.pdf" TargetMode="External"/><Relationship Id="rId25" Type="http://schemas.openxmlformats.org/officeDocument/2006/relationships/hyperlink" Target="mailto:perth.s28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etbootstrap.com/" TargetMode="External"/><Relationship Id="rId20" Type="http://schemas.openxmlformats.org/officeDocument/2006/relationships/hyperlink" Target="https://www.scribd.com/document/113006633/2006-An-Empirical-Comparison-of-Supervised-Learning-Algorithms%20%5b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artkrub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kitlearn.org/stable/modules/generated/sklearn.feature_extraction.text.CountVectorizer.html" TargetMode="External"/><Relationship Id="rId23" Type="http://schemas.openxmlformats.org/officeDocument/2006/relationships/hyperlink" Target="mailto:zarkzaki@hot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aylie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unixuser.org/~euske/python/pdfmin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2D9B-FAFD-4430-BEDA-57D289F7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24</Pages>
  <Words>5138</Words>
  <Characters>29292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Nagisa</cp:lastModifiedBy>
  <cp:revision>4</cp:revision>
  <dcterms:created xsi:type="dcterms:W3CDTF">2017-02-05T03:30:00Z</dcterms:created>
  <dcterms:modified xsi:type="dcterms:W3CDTF">2017-02-05T13:50:00Z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157262241</vt:i4>
  </property>
</Properties>
</file>